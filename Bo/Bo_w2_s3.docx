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D4" w:rsidRDefault="00F507D4" w:rsidP="0018238F">
      <w:pPr>
        <w:rPr>
          <w:ins w:id="0" w:author="赵 歌" w:date="2022-06-13T17:21:00Z"/>
        </w:rPr>
      </w:pPr>
      <w:ins w:id="1" w:author="赵 歌" w:date="2022-06-13T17:21:00Z">
        <w:r>
          <w:rPr>
            <w:rFonts w:hint="eastAsia"/>
          </w:rPr>
          <w:t>Intro</w:t>
        </w:r>
        <w:r>
          <w:t xml:space="preserve"> + view statement</w:t>
        </w:r>
      </w:ins>
    </w:p>
    <w:p w:rsidR="0018238F" w:rsidRDefault="0018238F" w:rsidP="0018238F">
      <w:bookmarkStart w:id="2" w:name="_GoBack"/>
      <w:r>
        <w:t xml:space="preserve">People have different views about how the governments should prioritize the use of tax. Although there are good arguments in favor of </w:t>
      </w:r>
      <w:ins w:id="3" w:author="赵 歌" w:date="2022-06-13T17:35:00Z">
        <w:r w:rsidR="00914E62">
          <w:rPr>
            <w:rFonts w:hint="eastAsia"/>
          </w:rPr>
          <w:t>putting</w:t>
        </w:r>
        <w:r w:rsidR="00914E62">
          <w:t xml:space="preserve"> </w:t>
        </w:r>
      </w:ins>
      <w:r>
        <w:t>health</w:t>
      </w:r>
      <w:ins w:id="4" w:author="赵 歌" w:date="2022-06-13T17:35:00Z">
        <w:r w:rsidR="00914E62">
          <w:t>-</w:t>
        </w:r>
      </w:ins>
      <w:del w:id="5" w:author="赵 歌" w:date="2022-06-13T17:35:00Z">
        <w:r w:rsidDel="00914E62">
          <w:delText xml:space="preserve"> </w:delText>
        </w:r>
      </w:del>
      <w:r>
        <w:t xml:space="preserve">related costs first, I personally believe that other </w:t>
      </w:r>
      <w:proofErr w:type="spellStart"/>
      <w:r>
        <w:t>prefer</w:t>
      </w:r>
      <w:ins w:id="6" w:author="赵 歌" w:date="2022-06-13T17:37:00Z">
        <w:r w:rsidR="00914E62">
          <w:rPr>
            <w:rFonts w:hint="eastAsia"/>
          </w:rPr>
          <w:t>rable</w:t>
        </w:r>
      </w:ins>
      <w:proofErr w:type="spellEnd"/>
      <w:del w:id="7" w:author="赵 歌" w:date="2022-06-13T17:36:00Z">
        <w:r w:rsidDel="00914E62">
          <w:delText>red</w:delText>
        </w:r>
      </w:del>
      <w:r>
        <w:t xml:space="preserve"> options </w:t>
      </w:r>
      <w:del w:id="8" w:author="赵 歌" w:date="2022-06-13T17:37:00Z">
        <w:r w:rsidDel="00914E62">
          <w:delText xml:space="preserve">which cost taxpayers </w:delText>
        </w:r>
      </w:del>
      <w:r>
        <w:t>are also essential.</w:t>
      </w:r>
    </w:p>
    <w:p w:rsidR="0018238F" w:rsidRDefault="0018238F" w:rsidP="0018238F"/>
    <w:p w:rsidR="00F507D4" w:rsidRDefault="00F507D4" w:rsidP="0018238F">
      <w:pPr>
        <w:rPr>
          <w:ins w:id="9" w:author="赵 歌" w:date="2022-06-13T17:23:00Z"/>
        </w:rPr>
      </w:pPr>
      <w:ins w:id="10" w:author="赵 歌" w:date="2022-06-13T17:23:00Z">
        <w:r>
          <w:t>Why p</w:t>
        </w:r>
      </w:ins>
      <w:ins w:id="11" w:author="赵 歌" w:date="2022-06-13T17:24:00Z">
        <w:r>
          <w:t>rioritize healthcare</w:t>
        </w:r>
      </w:ins>
    </w:p>
    <w:p w:rsidR="00C54F37" w:rsidRDefault="0018238F" w:rsidP="0018238F">
      <w:pPr>
        <w:rPr>
          <w:ins w:id="12" w:author="赵 歌" w:date="2022-06-13T18:00:00Z"/>
        </w:rPr>
      </w:pPr>
      <w:r>
        <w:t>There are several reasons why health</w:t>
      </w:r>
      <w:del w:id="13" w:author="赵 歌" w:date="2022-06-13T17:37:00Z">
        <w:r w:rsidDel="00914E62">
          <w:delText xml:space="preserve"> </w:delText>
        </w:r>
      </w:del>
      <w:r>
        <w:t>care is seen as the high priority for</w:t>
      </w:r>
      <w:ins w:id="14" w:author="赵 歌" w:date="2022-06-13T17:38:00Z">
        <w:r w:rsidR="00914E62">
          <w:t xml:space="preserve"> </w:t>
        </w:r>
      </w:ins>
      <w:del w:id="15" w:author="赵 歌" w:date="2022-06-13T17:38:00Z">
        <w:r w:rsidDel="00914E62">
          <w:delText xml:space="preserve"> </w:delText>
        </w:r>
      </w:del>
      <w:r>
        <w:t>countr</w:t>
      </w:r>
      <w:ins w:id="16" w:author="赵 歌" w:date="2022-06-13T17:38:00Z">
        <w:r w:rsidR="00914E62">
          <w:t>ies</w:t>
        </w:r>
      </w:ins>
      <w:del w:id="17" w:author="赵 歌" w:date="2022-06-13T17:38:00Z">
        <w:r w:rsidDel="00914E62">
          <w:delText>y</w:delText>
        </w:r>
      </w:del>
      <w:r>
        <w:t xml:space="preserve">. For some people who think good health is </w:t>
      </w:r>
      <w:ins w:id="18" w:author="赵 歌" w:date="2022-06-13T17:45:00Z">
        <w:r w:rsidR="00012AF1">
          <w:t>a</w:t>
        </w:r>
      </w:ins>
      <w:del w:id="19" w:author="赵 歌" w:date="2022-06-13T17:45:00Z">
        <w:r w:rsidDel="00012AF1">
          <w:delText>the</w:delText>
        </w:r>
      </w:del>
      <w:r>
        <w:t xml:space="preserve"> basic human need, it is important to provide </w:t>
      </w:r>
      <w:del w:id="20" w:author="赵 歌" w:date="2022-06-13T17:39:00Z">
        <w:r w:rsidDel="00914E62">
          <w:delText>social health protection</w:delText>
        </w:r>
      </w:del>
      <w:ins w:id="21" w:author="赵 歌" w:date="2022-06-13T17:39:00Z">
        <w:r w:rsidR="00914E62">
          <w:t>medical insurance/healthcare system</w:t>
        </w:r>
      </w:ins>
      <w:r>
        <w:t xml:space="preserve"> </w:t>
      </w:r>
      <w:ins w:id="22" w:author="赵 歌" w:date="2022-06-13T17:40:00Z">
        <w:r w:rsidR="00914E62">
          <w:t xml:space="preserve">that/which </w:t>
        </w:r>
      </w:ins>
      <w:del w:id="23" w:author="赵 歌" w:date="2022-06-13T17:40:00Z">
        <w:r w:rsidDel="00914E62">
          <w:delText xml:space="preserve">which </w:delText>
        </w:r>
      </w:del>
      <w:ins w:id="24" w:author="赵 歌" w:date="2022-06-13T17:42:00Z">
        <w:r w:rsidR="00914E62">
          <w:t>has to be</w:t>
        </w:r>
      </w:ins>
      <w:del w:id="25" w:author="赵 歌" w:date="2022-06-13T17:40:00Z">
        <w:r w:rsidDel="00914E62">
          <w:delText>has t</w:delText>
        </w:r>
      </w:del>
      <w:ins w:id="26" w:author="赵 歌" w:date="2022-06-13T17:41:00Z">
        <w:r w:rsidR="00914E62">
          <w:t xml:space="preserve"> </w:t>
        </w:r>
      </w:ins>
      <w:del w:id="27" w:author="赵 歌" w:date="2022-06-13T17:40:00Z">
        <w:r w:rsidDel="00914E62">
          <w:delText>o be</w:delText>
        </w:r>
      </w:del>
      <w:del w:id="28" w:author="赵 歌" w:date="2022-06-13T17:41:00Z">
        <w:r w:rsidDel="00914E62">
          <w:delText xml:space="preserve"> </w:delText>
        </w:r>
      </w:del>
      <w:r>
        <w:t>affordable to all</w:t>
      </w:r>
      <w:ins w:id="29" w:author="赵 歌" w:date="2022-06-13T17:45:00Z">
        <w:r w:rsidR="00012AF1">
          <w:t>, i</w:t>
        </w:r>
      </w:ins>
      <w:del w:id="30" w:author="赵 歌" w:date="2022-06-13T17:44:00Z">
        <w:r w:rsidDel="00012AF1">
          <w:delText>, i</w:delText>
        </w:r>
      </w:del>
      <w:r>
        <w:t>ncluding the poor, young</w:t>
      </w:r>
      <w:del w:id="31" w:author="赵 歌" w:date="2022-06-13T17:43:00Z">
        <w:r w:rsidDel="00012AF1">
          <w:delText xml:space="preserve"> people</w:delText>
        </w:r>
      </w:del>
      <w:r>
        <w:t xml:space="preserve">, </w:t>
      </w:r>
      <w:ins w:id="32" w:author="赵 歌" w:date="2022-06-13T17:43:00Z">
        <w:r w:rsidR="00012AF1">
          <w:t>elder/a</w:t>
        </w:r>
      </w:ins>
      <w:ins w:id="33" w:author="赵 歌" w:date="2022-06-13T17:44:00Z">
        <w:r w:rsidR="00012AF1">
          <w:t>ged</w:t>
        </w:r>
      </w:ins>
      <w:del w:id="34" w:author="赵 歌" w:date="2022-06-13T17:43:00Z">
        <w:r w:rsidDel="00012AF1">
          <w:delText>old</w:delText>
        </w:r>
      </w:del>
      <w:r>
        <w:t xml:space="preserve"> people</w:t>
      </w:r>
      <w:ins w:id="35" w:author="赵 歌" w:date="2022-06-13T17:44:00Z">
        <w:r w:rsidR="00012AF1">
          <w:t>/population</w:t>
        </w:r>
      </w:ins>
      <w:r>
        <w:t xml:space="preserve">, </w:t>
      </w:r>
      <w:ins w:id="36" w:author="赵 歌" w:date="2022-06-13T17:44:00Z">
        <w:r w:rsidR="00012AF1">
          <w:t xml:space="preserve">and </w:t>
        </w:r>
      </w:ins>
      <w:r>
        <w:t>etc.</w:t>
      </w:r>
      <w:ins w:id="37" w:author="赵 歌" w:date="2022-06-13T17:45:00Z">
        <w:r w:rsidR="00012AF1">
          <w:t>.</w:t>
        </w:r>
      </w:ins>
      <w:r>
        <w:t xml:space="preserve"> </w:t>
      </w:r>
      <w:ins w:id="38" w:author="赵 歌" w:date="2022-06-13T17:46:00Z">
        <w:r w:rsidR="00012AF1">
          <w:rPr>
            <w:rFonts w:hint="eastAsia"/>
          </w:rPr>
          <w:t>S</w:t>
        </w:r>
      </w:ins>
      <w:del w:id="39" w:author="赵 歌" w:date="2022-06-13T17:46:00Z">
        <w:r w:rsidDel="00012AF1">
          <w:delText>s</w:delText>
        </w:r>
      </w:del>
      <w:r>
        <w:t>ustaining</w:t>
      </w:r>
      <w:ins w:id="40" w:author="赵 歌" w:date="2022-06-13T17:52:00Z">
        <w:r w:rsidR="00012AF1">
          <w:t>/</w:t>
        </w:r>
      </w:ins>
      <w:del w:id="41" w:author="赵 歌" w:date="2022-06-13T17:52:00Z">
        <w:r w:rsidDel="00012AF1">
          <w:delText xml:space="preserve"> </w:delText>
        </w:r>
      </w:del>
      <w:ins w:id="42" w:author="赵 歌" w:date="2022-06-13T17:50:00Z">
        <w:r w:rsidR="00012AF1">
          <w:t>mai</w:t>
        </w:r>
      </w:ins>
      <w:ins w:id="43" w:author="赵 歌" w:date="2022-06-13T17:51:00Z">
        <w:r w:rsidR="00012AF1">
          <w:t>ntain</w:t>
        </w:r>
      </w:ins>
      <w:ins w:id="44" w:author="赵 歌" w:date="2022-06-13T17:52:00Z">
        <w:r w:rsidR="00012AF1">
          <w:t>ing</w:t>
        </w:r>
      </w:ins>
      <w:ins w:id="45" w:author="赵 歌" w:date="2022-06-13T17:53:00Z">
        <w:r w:rsidR="00012AF1">
          <w:t xml:space="preserve"> a</w:t>
        </w:r>
        <w:r w:rsidR="00C54F37">
          <w:t xml:space="preserve"> reasonable</w:t>
        </w:r>
      </w:ins>
      <w:ins w:id="46" w:author="赵 歌" w:date="2022-06-13T17:54:00Z">
        <w:r w:rsidR="00C54F37">
          <w:t>/rationale/adequate/generous</w:t>
        </w:r>
      </w:ins>
      <w:ins w:id="47" w:author="赵 歌" w:date="2022-06-13T17:47:00Z">
        <w:r w:rsidR="00012AF1">
          <w:t xml:space="preserve"> </w:t>
        </w:r>
      </w:ins>
      <w:r>
        <w:t xml:space="preserve">healthcare </w:t>
      </w:r>
      <w:proofErr w:type="spellStart"/>
      <w:ins w:id="48" w:author="赵 歌" w:date="2022-06-13T17:52:00Z">
        <w:r w:rsidR="00012AF1">
          <w:t>budgt</w:t>
        </w:r>
      </w:ins>
      <w:proofErr w:type="spellEnd"/>
      <w:del w:id="49" w:author="赵 歌" w:date="2022-06-13T17:52:00Z">
        <w:r w:rsidDel="00012AF1">
          <w:delText>costs</w:delText>
        </w:r>
      </w:del>
      <w:r>
        <w:t xml:space="preserve"> could promote</w:t>
      </w:r>
      <w:ins w:id="50" w:author="赵 歌" w:date="2022-06-13T17:55:00Z">
        <w:r w:rsidR="00C54F37">
          <w:t>/advance</w:t>
        </w:r>
      </w:ins>
      <w:r>
        <w:t xml:space="preserve"> medical </w:t>
      </w:r>
      <w:del w:id="51" w:author="赵 歌" w:date="2022-06-13T17:55:00Z">
        <w:r w:rsidDel="00C54F37">
          <w:delText xml:space="preserve">advances </w:delText>
        </w:r>
      </w:del>
      <w:proofErr w:type="spellStart"/>
      <w:ins w:id="52" w:author="赵 歌" w:date="2022-06-13T17:55:00Z">
        <w:r w:rsidR="00C54F37">
          <w:t>tenchnology</w:t>
        </w:r>
        <w:proofErr w:type="spellEnd"/>
        <w:r w:rsidR="00C54F37">
          <w:t xml:space="preserve"> </w:t>
        </w:r>
      </w:ins>
      <w:r>
        <w:t xml:space="preserve">and conquer </w:t>
      </w:r>
      <w:ins w:id="53" w:author="赵 歌" w:date="2022-06-13T17:55:00Z">
        <w:r w:rsidR="00C54F37">
          <w:t>many</w:t>
        </w:r>
      </w:ins>
      <w:del w:id="54" w:author="赵 歌" w:date="2022-06-13T17:55:00Z">
        <w:r w:rsidDel="00C54F37">
          <w:delText>much</w:delText>
        </w:r>
      </w:del>
      <w:r>
        <w:t xml:space="preserve"> more disease</w:t>
      </w:r>
      <w:ins w:id="55" w:author="赵 歌" w:date="2022-06-13T17:46:00Z">
        <w:r w:rsidR="00012AF1">
          <w:rPr>
            <w:rFonts w:hint="eastAsia"/>
          </w:rPr>
          <w:t>s</w:t>
        </w:r>
      </w:ins>
      <w:r>
        <w:t xml:space="preserve">. On the societal level, </w:t>
      </w:r>
      <w:del w:id="56" w:author="赵 歌" w:date="2022-06-13T18:02:00Z">
        <w:r w:rsidDel="00C54F37">
          <w:delText xml:space="preserve">a big promotion </w:delText>
        </w:r>
      </w:del>
      <w:del w:id="57" w:author="赵 歌" w:date="2022-06-13T17:56:00Z">
        <w:r w:rsidDel="00C54F37">
          <w:delText>that</w:delText>
        </w:r>
      </w:del>
      <w:del w:id="58" w:author="赵 歌" w:date="2022-06-13T18:02:00Z">
        <w:r w:rsidDel="00C54F37">
          <w:delText xml:space="preserve"> people </w:delText>
        </w:r>
      </w:del>
      <w:del w:id="59" w:author="赵 歌" w:date="2022-06-13T17:57:00Z">
        <w:r w:rsidDel="00C54F37">
          <w:delText xml:space="preserve">will </w:delText>
        </w:r>
      </w:del>
      <w:del w:id="60" w:author="赵 歌" w:date="2022-06-13T18:02:00Z">
        <w:r w:rsidDel="00C54F37">
          <w:delText>work efficiently and li</w:delText>
        </w:r>
      </w:del>
      <w:del w:id="61" w:author="赵 歌" w:date="2022-06-13T17:58:00Z">
        <w:r w:rsidDel="00C54F37">
          <w:delText>ve</w:delText>
        </w:r>
      </w:del>
      <w:del w:id="62" w:author="赵 歌" w:date="2022-06-13T18:02:00Z">
        <w:r w:rsidDel="00C54F37">
          <w:delText xml:space="preserve"> well with better health benefits </w:delText>
        </w:r>
      </w:del>
      <w:ins w:id="63" w:author="赵 歌" w:date="2022-06-13T18:02:00Z">
        <w:r w:rsidR="00C54F37">
          <w:t>a</w:t>
        </w:r>
      </w:ins>
      <w:ins w:id="64" w:author="赵 歌" w:date="2022-06-13T18:01:00Z">
        <w:r w:rsidR="00C54F37">
          <w:t xml:space="preserve"> </w:t>
        </w:r>
        <w:proofErr w:type="spellStart"/>
        <w:r w:rsidR="00C54F37">
          <w:t>ganreeteed</w:t>
        </w:r>
        <w:proofErr w:type="spellEnd"/>
        <w:r w:rsidR="00C54F37">
          <w:t xml:space="preserve"> medical insurance will allow</w:t>
        </w:r>
      </w:ins>
      <w:ins w:id="65" w:author="赵 歌" w:date="2022-06-13T18:02:00Z">
        <w:r w:rsidR="00C54F37">
          <w:t xml:space="preserve"> </w:t>
        </w:r>
        <w:r w:rsidR="00C54F37">
          <w:t>people</w:t>
        </w:r>
        <w:r w:rsidR="00C54F37">
          <w:t xml:space="preserve"> to</w:t>
        </w:r>
        <w:r w:rsidR="00C54F37">
          <w:t xml:space="preserve"> work efficiently and liv</w:t>
        </w:r>
        <w:r w:rsidR="00C54F37">
          <w:t>e</w:t>
        </w:r>
        <w:r w:rsidR="00C54F37">
          <w:t xml:space="preserve"> well with better health benefit</w:t>
        </w:r>
      </w:ins>
      <w:ins w:id="66" w:author="赵 歌" w:date="2022-06-13T18:03:00Z">
        <w:r w:rsidR="00C54F37">
          <w:t xml:space="preserve">s, which </w:t>
        </w:r>
        <w:r w:rsidR="002402CC">
          <w:t>might</w:t>
        </w:r>
      </w:ins>
      <w:ins w:id="67" w:author="赵 歌" w:date="2022-06-13T18:04:00Z">
        <w:r w:rsidR="002402CC">
          <w:t>/may</w:t>
        </w:r>
      </w:ins>
      <w:ins w:id="68" w:author="赵 歌" w:date="2022-06-13T18:03:00Z">
        <w:r w:rsidR="00C54F37">
          <w:t xml:space="preserve"> </w:t>
        </w:r>
        <w:r w:rsidR="00C54F37">
          <w:t xml:space="preserve">lead to </w:t>
        </w:r>
      </w:ins>
      <w:ins w:id="69" w:author="赵 歌" w:date="2022-06-13T18:04:00Z">
        <w:r w:rsidR="002402CC">
          <w:t xml:space="preserve">a rapid </w:t>
        </w:r>
      </w:ins>
      <w:ins w:id="70" w:author="赵 歌" w:date="2022-06-13T18:03:00Z">
        <w:r w:rsidR="00C54F37">
          <w:t>economic growth and greater future prosperity</w:t>
        </w:r>
      </w:ins>
      <w:ins w:id="71" w:author="赵 歌" w:date="2022-06-13T18:04:00Z">
        <w:r w:rsidR="002402CC">
          <w:t>.</w:t>
        </w:r>
      </w:ins>
    </w:p>
    <w:p w:rsidR="0018238F" w:rsidRDefault="0018238F" w:rsidP="0018238F">
      <w:del w:id="72" w:author="赵 歌" w:date="2022-06-13T18:04:00Z">
        <w:r w:rsidDel="002402CC">
          <w:delText>could</w:delText>
        </w:r>
      </w:del>
      <w:del w:id="73" w:author="赵 歌" w:date="2022-06-13T18:03:00Z">
        <w:r w:rsidDel="00C54F37">
          <w:delText xml:space="preserve"> lead to economic growth and greater future prosperity</w:delText>
        </w:r>
      </w:del>
      <w:del w:id="74" w:author="赵 歌" w:date="2022-06-13T18:04:00Z">
        <w:r w:rsidDel="002402CC">
          <w:delText>.</w:delText>
        </w:r>
      </w:del>
      <w:ins w:id="75" w:author="赵 歌" w:date="2022-06-13T18:00:00Z">
        <w:r w:rsidR="00C54F37">
          <w:rPr>
            <w:rFonts w:hint="eastAsia"/>
          </w:rPr>
          <w:t>有了</w:t>
        </w:r>
      </w:ins>
      <w:ins w:id="76" w:author="赵 歌" w:date="2022-06-13T17:59:00Z">
        <w:r w:rsidR="00C54F37">
          <w:rPr>
            <w:rFonts w:hint="eastAsia"/>
          </w:rPr>
          <w:t>医疗</w:t>
        </w:r>
      </w:ins>
      <w:ins w:id="77" w:author="赵 歌" w:date="2022-06-13T18:00:00Z">
        <w:r w:rsidR="00C54F37">
          <w:rPr>
            <w:rFonts w:hint="eastAsia"/>
          </w:rPr>
          <w:t>的保障会让人们工作的更有效率，生活得更健康</w:t>
        </w:r>
      </w:ins>
      <w:ins w:id="78" w:author="赵 歌" w:date="2022-06-13T17:59:00Z">
        <w:r w:rsidR="00C54F37">
          <w:rPr>
            <w:rFonts w:hint="eastAsia"/>
          </w:rPr>
          <w:t>改善</w:t>
        </w:r>
      </w:ins>
    </w:p>
    <w:p w:rsidR="0018238F" w:rsidRDefault="0018238F" w:rsidP="0018238F"/>
    <w:p w:rsidR="00F507D4" w:rsidRDefault="00F507D4" w:rsidP="0018238F">
      <w:pPr>
        <w:rPr>
          <w:ins w:id="79" w:author="赵 歌" w:date="2022-06-13T17:24:00Z"/>
        </w:rPr>
      </w:pPr>
      <w:ins w:id="80" w:author="赵 歌" w:date="2022-06-13T17:25:00Z">
        <w:r>
          <w:t>Other prio</w:t>
        </w:r>
      </w:ins>
      <w:ins w:id="81" w:author="赵 歌" w:date="2022-06-13T17:26:00Z">
        <w:r>
          <w:t>rit</w:t>
        </w:r>
      </w:ins>
      <w:ins w:id="82" w:author="赵 歌" w:date="2022-06-13T17:29:00Z">
        <w:r>
          <w:t>ies</w:t>
        </w:r>
      </w:ins>
    </w:p>
    <w:p w:rsidR="0018238F" w:rsidRDefault="0018238F" w:rsidP="0018238F">
      <w:r>
        <w:t xml:space="preserve">However, I would argue that various other priorities are just as significant as </w:t>
      </w:r>
      <w:del w:id="83" w:author="赵 歌" w:date="2022-06-13T18:05:00Z">
        <w:r w:rsidDel="002402CC">
          <w:delText>concern mentioned above</w:delText>
        </w:r>
      </w:del>
      <w:ins w:id="84" w:author="赵 歌" w:date="2022-06-13T18:05:00Z">
        <w:r w:rsidR="002402CC">
          <w:t>healthcare</w:t>
        </w:r>
      </w:ins>
      <w:r>
        <w:t xml:space="preserve">. Some people </w:t>
      </w:r>
      <w:del w:id="85" w:author="赵 歌" w:date="2022-06-13T18:07:00Z">
        <w:r w:rsidDel="002402CC">
          <w:delText xml:space="preserve">consider </w:delText>
        </w:r>
      </w:del>
      <w:ins w:id="86" w:author="赵 歌" w:date="2022-06-13T18:07:00Z">
        <w:r w:rsidR="002402CC">
          <w:t>suggest</w:t>
        </w:r>
        <w:r w:rsidR="002402CC">
          <w:t xml:space="preserve"> </w:t>
        </w:r>
      </w:ins>
      <w:r>
        <w:t>that taxpayer</w:t>
      </w:r>
      <w:del w:id="87" w:author="赵 歌" w:date="2022-06-13T18:07:00Z">
        <w:r w:rsidDel="002402CC">
          <w:delText>'</w:delText>
        </w:r>
      </w:del>
      <w:r>
        <w:t>s</w:t>
      </w:r>
      <w:ins w:id="88" w:author="赵 歌" w:date="2022-06-13T18:07:00Z">
        <w:r w:rsidR="002402CC">
          <w:t>’</w:t>
        </w:r>
      </w:ins>
      <w:r>
        <w:t xml:space="preserve"> money should be spent on education, infrastructure and security, among other areas. For example, </w:t>
      </w:r>
      <w:del w:id="89" w:author="赵 歌" w:date="2022-06-13T18:08:00Z">
        <w:r w:rsidDel="002402CC">
          <w:delText>one key for children who</w:delText>
        </w:r>
      </w:del>
      <w:ins w:id="90" w:author="赵 歌" w:date="2022-06-13T18:08:00Z">
        <w:r w:rsidR="002402CC">
          <w:t>children</w:t>
        </w:r>
      </w:ins>
      <w:r>
        <w:t xml:space="preserve"> are the backbone of the entire nation</w:t>
      </w:r>
      <w:ins w:id="91" w:author="赵 歌" w:date="2022-06-13T18:08:00Z">
        <w:r w:rsidR="002402CC">
          <w:t>,</w:t>
        </w:r>
      </w:ins>
      <w:ins w:id="92" w:author="赵 歌" w:date="2022-06-13T18:09:00Z">
        <w:r w:rsidR="002402CC">
          <w:t xml:space="preserve"> so</w:t>
        </w:r>
      </w:ins>
      <w:ins w:id="93" w:author="赵 歌" w:date="2022-06-13T18:10:00Z">
        <w:r w:rsidR="002402CC">
          <w:t xml:space="preserve"> it</w:t>
        </w:r>
      </w:ins>
      <w:ins w:id="94" w:author="赵 歌" w:date="2022-06-13T18:09:00Z">
        <w:r w:rsidR="002402CC">
          <w:t xml:space="preserve"> </w:t>
        </w:r>
      </w:ins>
      <w:del w:id="95" w:author="赵 歌" w:date="2022-06-13T18:08:00Z">
        <w:r w:rsidDel="002402CC">
          <w:delText xml:space="preserve"> in the future </w:delText>
        </w:r>
      </w:del>
      <w:r>
        <w:t>is essential that governments increase educational investment</w:t>
      </w:r>
      <w:ins w:id="96" w:author="赵 歌" w:date="2022-06-13T18:10:00Z">
        <w:r w:rsidR="002402CC">
          <w:t>s</w:t>
        </w:r>
      </w:ins>
      <w:r>
        <w:t xml:space="preserve"> and achieve equality in education. In particular, Urban-rural disparities, in both of educational investment and the equality of teaching, are on the rise.</w:t>
      </w:r>
      <w:ins w:id="97" w:author="赵 歌" w:date="2022-06-13T18:12:00Z">
        <w:r w:rsidR="002402CC">
          <w:t xml:space="preserve"> </w:t>
        </w:r>
      </w:ins>
    </w:p>
    <w:p w:rsidR="0018238F" w:rsidRDefault="0018238F" w:rsidP="0018238F"/>
    <w:p w:rsidR="00CF24B2" w:rsidRPr="0018238F" w:rsidRDefault="0018238F" w:rsidP="0018238F">
      <w:r>
        <w:t>In conclusion, the imperative of healthcare provision which is one of the social welfare</w:t>
      </w:r>
      <w:ins w:id="98" w:author="赵 歌" w:date="2022-06-13T18:18:00Z">
        <w:r w:rsidR="0045347C">
          <w:t>s</w:t>
        </w:r>
      </w:ins>
      <w:r>
        <w:t xml:space="preserve"> has never been more evident. Besides, taxpayer income could possibly be used on many</w:t>
      </w:r>
      <w:del w:id="99" w:author="赵 歌" w:date="2022-06-13T18:18:00Z">
        <w:r w:rsidDel="0045347C">
          <w:delText xml:space="preserve"> more</w:delText>
        </w:r>
      </w:del>
      <w:r>
        <w:t xml:space="preserve"> aspects which will strengthen </w:t>
      </w:r>
      <w:ins w:id="100" w:author="赵 歌" w:date="2022-06-13T18:20:00Z">
        <w:r w:rsidR="0045347C">
          <w:t>the</w:t>
        </w:r>
      </w:ins>
      <w:del w:id="101" w:author="赵 歌" w:date="2022-06-13T18:20:00Z">
        <w:r w:rsidDel="0045347C">
          <w:delText>more</w:delText>
        </w:r>
      </w:del>
      <w:r>
        <w:t xml:space="preserve"> </w:t>
      </w:r>
      <w:del w:id="102" w:author="赵 歌" w:date="2022-06-13T18:19:00Z">
        <w:r w:rsidDel="0045347C">
          <w:delText xml:space="preserve">impact </w:delText>
        </w:r>
      </w:del>
      <w:ins w:id="103" w:author="赵 歌" w:date="2022-06-13T18:19:00Z">
        <w:r w:rsidR="0045347C">
          <w:t xml:space="preserve">influence </w:t>
        </w:r>
      </w:ins>
      <w:r>
        <w:t>on publics and the society as a whole.</w:t>
      </w:r>
      <w:bookmarkEnd w:id="2"/>
    </w:p>
    <w:sectPr w:rsidR="00CF24B2" w:rsidRPr="0018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赵 歌">
    <w15:presenceInfo w15:providerId="Windows Live" w15:userId="dc99e82750772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hideSpellingErrors/>
  <w:hideGrammaticalErrors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33"/>
    <w:rsid w:val="00012AF1"/>
    <w:rsid w:val="0018238F"/>
    <w:rsid w:val="00196933"/>
    <w:rsid w:val="002402CC"/>
    <w:rsid w:val="004531DA"/>
    <w:rsid w:val="0045347C"/>
    <w:rsid w:val="00642B88"/>
    <w:rsid w:val="007209B7"/>
    <w:rsid w:val="00914E62"/>
    <w:rsid w:val="00916C5A"/>
    <w:rsid w:val="00B47DE0"/>
    <w:rsid w:val="00C54F37"/>
    <w:rsid w:val="00CF24B2"/>
    <w:rsid w:val="00F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FD5"/>
  <w15:chartTrackingRefBased/>
  <w15:docId w15:val="{9B362469-611E-4283-85CE-6787EE20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E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杨蕊羽</dc:creator>
  <cp:keywords/>
  <dc:description/>
  <cp:lastModifiedBy>赵 歌</cp:lastModifiedBy>
  <cp:revision>3</cp:revision>
  <dcterms:created xsi:type="dcterms:W3CDTF">2022-06-13T02:25:00Z</dcterms:created>
  <dcterms:modified xsi:type="dcterms:W3CDTF">2022-06-13T10:21:00Z</dcterms:modified>
</cp:coreProperties>
</file>