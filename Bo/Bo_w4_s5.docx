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468B" w14:textId="48A5C081" w:rsidR="00694909" w:rsidRPr="00702F9A" w:rsidRDefault="00694909" w:rsidP="00694909">
      <w:pPr>
        <w:spacing w:line="360" w:lineRule="auto"/>
        <w:rPr>
          <w:rFonts w:cstheme="minorHAnsi"/>
          <w:sz w:val="28"/>
          <w:szCs w:val="28"/>
        </w:rPr>
      </w:pPr>
      <w:r w:rsidRPr="00702F9A">
        <w:rPr>
          <w:rFonts w:cstheme="minorHAnsi"/>
          <w:sz w:val="28"/>
          <w:szCs w:val="28"/>
        </w:rPr>
        <w:t xml:space="preserve">2. </w:t>
      </w:r>
      <w:ins w:id="0" w:author="Sherry Tsai" w:date="2022-06-22T23:05:00Z">
        <w:r w:rsidR="006B5372" w:rsidRPr="006D785B">
          <w:rPr>
            <w:rFonts w:cstheme="minorHAnsi"/>
            <w:sz w:val="28"/>
            <w:szCs w:val="28"/>
          </w:rPr>
          <w:t xml:space="preserve">Abortion is </w:t>
        </w:r>
        <w:r w:rsidR="006B5372" w:rsidRPr="00702F9A">
          <w:rPr>
            <w:rFonts w:cstheme="minorHAnsi"/>
            <w:sz w:val="28"/>
            <w:szCs w:val="28"/>
          </w:rPr>
          <w:t xml:space="preserve">definitely a controversial topics. </w:t>
        </w:r>
      </w:ins>
      <w:del w:id="1" w:author="Sherry Tsai" w:date="2022-06-22T23:06:00Z">
        <w:r w:rsidR="006B5372" w:rsidRPr="00702F9A" w:rsidDel="006B5372">
          <w:rPr>
            <w:rFonts w:cstheme="minorHAnsi"/>
            <w:sz w:val="28"/>
            <w:szCs w:val="28"/>
          </w:rPr>
          <w:delText>T</w:delText>
        </w:r>
      </w:del>
      <w:del w:id="2" w:author="Sherry Tsai" w:date="2022-06-22T23:08:00Z">
        <w:r w:rsidRPr="00702F9A" w:rsidDel="006B5372">
          <w:rPr>
            <w:rFonts w:cstheme="minorHAnsi"/>
            <w:sz w:val="28"/>
            <w:szCs w:val="28"/>
          </w:rPr>
          <w:delText>he</w:delText>
        </w:r>
      </w:del>
      <w:ins w:id="3" w:author="Sherry Tsai" w:date="2022-06-22T23:08:00Z">
        <w:r w:rsidR="006B5372" w:rsidRPr="00702F9A">
          <w:rPr>
            <w:rFonts w:cstheme="minorHAnsi"/>
            <w:sz w:val="28"/>
            <w:szCs w:val="28"/>
          </w:rPr>
          <w:t>It was reported that the</w:t>
        </w:r>
      </w:ins>
      <w:r w:rsidRPr="00702F9A">
        <w:rPr>
          <w:rFonts w:cstheme="minorHAnsi"/>
          <w:sz w:val="28"/>
          <w:szCs w:val="28"/>
        </w:rPr>
        <w:t xml:space="preserve"> number of </w:t>
      </w:r>
      <w:del w:id="4" w:author="Sherry Tsai" w:date="2022-06-22T23:01:00Z">
        <w:r w:rsidRPr="00702F9A" w:rsidDel="008420B3">
          <w:rPr>
            <w:rFonts w:cstheme="minorHAnsi"/>
            <w:sz w:val="28"/>
            <w:szCs w:val="28"/>
          </w:rPr>
          <w:delText xml:space="preserve">contested </w:delText>
        </w:r>
      </w:del>
      <w:ins w:id="5" w:author="Sherry Tsai" w:date="2022-06-22T23:01:00Z">
        <w:r w:rsidR="008420B3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>abortion</w:t>
      </w:r>
      <w:ins w:id="6" w:author="Sherry Tsai" w:date="2022-06-22T23:06:00Z">
        <w:r w:rsidR="006B5372" w:rsidRPr="00702F9A">
          <w:rPr>
            <w:rFonts w:cstheme="minorHAnsi"/>
            <w:sz w:val="28"/>
            <w:szCs w:val="28"/>
          </w:rPr>
          <w:t>s</w:t>
        </w:r>
      </w:ins>
      <w:del w:id="7" w:author="Sherry Tsai" w:date="2022-06-22T23:01:00Z">
        <w:r w:rsidRPr="00702F9A" w:rsidDel="008420B3">
          <w:rPr>
            <w:rFonts w:cstheme="minorHAnsi"/>
            <w:sz w:val="28"/>
            <w:szCs w:val="28"/>
          </w:rPr>
          <w:delText>s</w:delText>
        </w:r>
      </w:del>
      <w:r w:rsidRPr="00702F9A">
        <w:rPr>
          <w:rFonts w:cstheme="minorHAnsi"/>
          <w:sz w:val="28"/>
          <w:szCs w:val="28"/>
        </w:rPr>
        <w:t xml:space="preserve"> is on the rise</w:t>
      </w:r>
      <w:ins w:id="8" w:author="Sherry Tsai" w:date="2022-06-22T23:08:00Z">
        <w:r w:rsidR="006B5372" w:rsidRPr="00702F9A">
          <w:rPr>
            <w:rFonts w:cstheme="minorHAnsi"/>
            <w:sz w:val="28"/>
            <w:szCs w:val="28"/>
          </w:rPr>
          <w:t xml:space="preserve"> in recent years</w:t>
        </w:r>
      </w:ins>
      <w:r w:rsidRPr="00702F9A">
        <w:rPr>
          <w:rFonts w:cstheme="minorHAnsi"/>
          <w:sz w:val="28"/>
          <w:szCs w:val="28"/>
        </w:rPr>
        <w:t>. People have different views on whether governments should</w:t>
      </w:r>
      <w:ins w:id="9" w:author="Sherry Tsai" w:date="2022-06-22T23:03:00Z">
        <w:r w:rsidR="00125AAA" w:rsidRPr="00702F9A">
          <w:rPr>
            <w:rFonts w:cstheme="minorHAnsi"/>
            <w:sz w:val="28"/>
            <w:szCs w:val="28"/>
          </w:rPr>
          <w:t xml:space="preserve"> </w:t>
        </w:r>
      </w:ins>
      <w:del w:id="10" w:author="Sherry Tsai" w:date="2022-06-22T23:03:00Z">
        <w:r w:rsidRPr="00702F9A" w:rsidDel="00125AAA">
          <w:rPr>
            <w:rFonts w:cstheme="minorHAnsi"/>
            <w:sz w:val="28"/>
            <w:szCs w:val="28"/>
          </w:rPr>
          <w:delText xml:space="preserve"> </w:delText>
        </w:r>
      </w:del>
      <w:r w:rsidRPr="00702F9A">
        <w:rPr>
          <w:rFonts w:cstheme="minorHAnsi"/>
          <w:sz w:val="28"/>
          <w:szCs w:val="28"/>
        </w:rPr>
        <w:t xml:space="preserve">allow abortion. </w:t>
      </w:r>
      <w:r w:rsidRPr="00935054">
        <w:rPr>
          <w:rFonts w:cstheme="minorHAnsi"/>
          <w:sz w:val="28"/>
          <w:szCs w:val="28"/>
          <w:highlight w:val="yellow"/>
          <w:rPrChange w:id="11" w:author="Sherry Tsai" w:date="2022-06-22T23:35:00Z">
            <w:rPr>
              <w:rFonts w:cstheme="minorHAnsi"/>
              <w:sz w:val="28"/>
              <w:szCs w:val="28"/>
            </w:rPr>
          </w:rPrChange>
        </w:rPr>
        <w:t xml:space="preserve">Personally, I prefer </w:t>
      </w:r>
      <w:ins w:id="12" w:author="Sherry Tsai" w:date="2022-06-22T23:09:00Z">
        <w:r w:rsidR="00A02E54" w:rsidRPr="00935054">
          <w:rPr>
            <w:rFonts w:cstheme="minorHAnsi"/>
            <w:sz w:val="28"/>
            <w:szCs w:val="28"/>
            <w:highlight w:val="yellow"/>
            <w:rPrChange w:id="13" w:author="Sherry Tsai" w:date="2022-06-22T23:35:00Z">
              <w:rPr>
                <w:rFonts w:cstheme="minorHAnsi"/>
                <w:sz w:val="28"/>
                <w:szCs w:val="28"/>
              </w:rPr>
            </w:rPrChange>
          </w:rPr>
          <w:t xml:space="preserve">that </w:t>
        </w:r>
      </w:ins>
      <w:del w:id="14" w:author="Sherry Tsai" w:date="2022-06-22T23:09:00Z">
        <w:r w:rsidRPr="00935054" w:rsidDel="00A02E54">
          <w:rPr>
            <w:rFonts w:cstheme="minorHAnsi"/>
            <w:sz w:val="28"/>
            <w:szCs w:val="28"/>
            <w:highlight w:val="yellow"/>
            <w:rPrChange w:id="15" w:author="Sherry Tsai" w:date="2022-06-22T23:35:00Z">
              <w:rPr>
                <w:rFonts w:cstheme="minorHAnsi"/>
                <w:sz w:val="28"/>
                <w:szCs w:val="28"/>
              </w:rPr>
            </w:rPrChange>
          </w:rPr>
          <w:delText>to legalize</w:delText>
        </w:r>
      </w:del>
      <w:r w:rsidRPr="00935054">
        <w:rPr>
          <w:rFonts w:cstheme="minorHAnsi"/>
          <w:sz w:val="28"/>
          <w:szCs w:val="28"/>
          <w:highlight w:val="yellow"/>
          <w:rPrChange w:id="16" w:author="Sherry Tsai" w:date="2022-06-22T23:35:00Z">
            <w:rPr>
              <w:rFonts w:cstheme="minorHAnsi"/>
              <w:sz w:val="28"/>
              <w:szCs w:val="28"/>
            </w:rPr>
          </w:rPrChange>
        </w:rPr>
        <w:t xml:space="preserve"> abortion</w:t>
      </w:r>
      <w:ins w:id="17" w:author="Sherry Tsai" w:date="2022-06-22T23:09:00Z">
        <w:r w:rsidR="00A02E54" w:rsidRPr="00935054">
          <w:rPr>
            <w:rFonts w:cstheme="minorHAnsi"/>
            <w:sz w:val="28"/>
            <w:szCs w:val="28"/>
            <w:highlight w:val="yellow"/>
            <w:rPrChange w:id="18" w:author="Sherry Tsai" w:date="2022-06-22T23:35:00Z">
              <w:rPr>
                <w:rFonts w:cstheme="minorHAnsi"/>
                <w:sz w:val="28"/>
                <w:szCs w:val="28"/>
              </w:rPr>
            </w:rPrChange>
          </w:rPr>
          <w:t xml:space="preserve"> should be </w:t>
        </w:r>
        <w:r w:rsidR="00A02E54" w:rsidRPr="00935054">
          <w:rPr>
            <w:rFonts w:cstheme="minorHAnsi"/>
            <w:sz w:val="28"/>
            <w:szCs w:val="28"/>
            <w:highlight w:val="yellow"/>
            <w:rPrChange w:id="19" w:author="Sherry Tsai" w:date="2022-06-22T23:35:00Z">
              <w:rPr>
                <w:rFonts w:cstheme="minorHAnsi"/>
                <w:sz w:val="28"/>
                <w:szCs w:val="28"/>
              </w:rPr>
            </w:rPrChange>
          </w:rPr>
          <w:t>legaliz</w:t>
        </w:r>
        <w:r w:rsidR="00A02E54" w:rsidRPr="00935054">
          <w:rPr>
            <w:rFonts w:cstheme="minorHAnsi"/>
            <w:sz w:val="28"/>
            <w:szCs w:val="28"/>
            <w:highlight w:val="yellow"/>
            <w:rPrChange w:id="20" w:author="Sherry Tsai" w:date="2022-06-22T23:35:00Z">
              <w:rPr>
                <w:rFonts w:cstheme="minorHAnsi"/>
                <w:sz w:val="28"/>
                <w:szCs w:val="28"/>
              </w:rPr>
            </w:rPrChange>
          </w:rPr>
          <w:t>ed</w:t>
        </w:r>
      </w:ins>
      <w:r w:rsidRPr="00935054">
        <w:rPr>
          <w:rFonts w:cstheme="minorHAnsi"/>
          <w:sz w:val="28"/>
          <w:szCs w:val="28"/>
          <w:highlight w:val="yellow"/>
          <w:rPrChange w:id="21" w:author="Sherry Tsai" w:date="2022-06-22T23:35:00Z">
            <w:rPr>
              <w:rFonts w:cstheme="minorHAnsi"/>
              <w:sz w:val="28"/>
              <w:szCs w:val="28"/>
            </w:rPr>
          </w:rPrChange>
        </w:rPr>
        <w:t>.</w:t>
      </w:r>
    </w:p>
    <w:p w14:paraId="30D1252E" w14:textId="7F07970B" w:rsidR="00694909" w:rsidRPr="00702F9A" w:rsidRDefault="00694909" w:rsidP="00694909">
      <w:pPr>
        <w:spacing w:line="360" w:lineRule="auto"/>
        <w:rPr>
          <w:rFonts w:cstheme="minorHAnsi"/>
          <w:sz w:val="28"/>
          <w:szCs w:val="28"/>
        </w:rPr>
      </w:pPr>
      <w:r w:rsidRPr="00702F9A">
        <w:rPr>
          <w:rFonts w:cstheme="minorHAnsi"/>
          <w:sz w:val="28"/>
          <w:szCs w:val="28"/>
        </w:rPr>
        <w:t xml:space="preserve">There are several reasons why </w:t>
      </w:r>
      <w:r w:rsidRPr="00935054">
        <w:rPr>
          <w:rFonts w:cstheme="minorHAnsi"/>
          <w:sz w:val="28"/>
          <w:szCs w:val="28"/>
          <w:highlight w:val="yellow"/>
          <w:rPrChange w:id="22" w:author="Sherry Tsai" w:date="2022-06-22T23:35:00Z">
            <w:rPr>
              <w:rFonts w:cstheme="minorHAnsi"/>
              <w:sz w:val="28"/>
              <w:szCs w:val="28"/>
            </w:rPr>
          </w:rPrChange>
        </w:rPr>
        <w:t>abortion should be legal</w:t>
      </w:r>
      <w:r w:rsidRPr="00702F9A">
        <w:rPr>
          <w:rFonts w:cstheme="minorHAnsi"/>
          <w:sz w:val="28"/>
          <w:szCs w:val="28"/>
        </w:rPr>
        <w:t xml:space="preserve">. First of all, it is important that women </w:t>
      </w:r>
      <w:r w:rsidRPr="00EE1E06">
        <w:rPr>
          <w:rFonts w:cstheme="minorHAnsi"/>
          <w:sz w:val="28"/>
          <w:szCs w:val="28"/>
          <w:highlight w:val="yellow"/>
          <w:rPrChange w:id="23" w:author="Sherry Tsai" w:date="2022-06-22T23:40:00Z">
            <w:rPr>
              <w:rFonts w:cstheme="minorHAnsi"/>
              <w:sz w:val="28"/>
              <w:szCs w:val="28"/>
            </w:rPr>
          </w:rPrChange>
        </w:rPr>
        <w:t>have the right</w:t>
      </w:r>
      <w:ins w:id="24" w:author="Sherry Tsai" w:date="2022-06-22T23:11:00Z">
        <w:r w:rsidR="00224883" w:rsidRPr="00EE1E06">
          <w:rPr>
            <w:rFonts w:cstheme="minorHAnsi"/>
            <w:sz w:val="28"/>
            <w:szCs w:val="28"/>
            <w:highlight w:val="yellow"/>
            <w:rPrChange w:id="25" w:author="Sherry Tsai" w:date="2022-06-22T23:40:00Z">
              <w:rPr>
                <w:rFonts w:cstheme="minorHAnsi"/>
                <w:sz w:val="28"/>
                <w:szCs w:val="28"/>
              </w:rPr>
            </w:rPrChange>
          </w:rPr>
          <w:t>s</w:t>
        </w:r>
      </w:ins>
      <w:r w:rsidRPr="00EE1E06">
        <w:rPr>
          <w:rFonts w:cstheme="minorHAnsi"/>
          <w:sz w:val="28"/>
          <w:szCs w:val="28"/>
          <w:highlight w:val="yellow"/>
          <w:rPrChange w:id="26" w:author="Sherry Tsai" w:date="2022-06-22T23:40:00Z">
            <w:rPr>
              <w:rFonts w:cstheme="minorHAnsi"/>
              <w:sz w:val="28"/>
              <w:szCs w:val="28"/>
            </w:rPr>
          </w:rPrChange>
        </w:rPr>
        <w:t xml:space="preserve"> and freedom</w:t>
      </w:r>
      <w:r w:rsidRPr="00702F9A">
        <w:rPr>
          <w:rFonts w:cstheme="minorHAnsi"/>
          <w:sz w:val="28"/>
          <w:szCs w:val="28"/>
        </w:rPr>
        <w:t xml:space="preserve"> to choose their lives. </w:t>
      </w:r>
      <w:del w:id="27" w:author="Sherry Tsai" w:date="2022-06-22T23:11:00Z">
        <w:r w:rsidRPr="00702F9A" w:rsidDel="00224883">
          <w:rPr>
            <w:rFonts w:cstheme="minorHAnsi"/>
            <w:sz w:val="28"/>
            <w:szCs w:val="28"/>
          </w:rPr>
          <w:delText>An amount of</w:delText>
        </w:r>
      </w:del>
      <w:ins w:id="28" w:author="Sherry Tsai" w:date="2022-06-22T23:11:00Z">
        <w:r w:rsidR="00224883" w:rsidRPr="00702F9A">
          <w:rPr>
            <w:rFonts w:cstheme="minorHAnsi"/>
            <w:sz w:val="28"/>
            <w:szCs w:val="28"/>
          </w:rPr>
          <w:t>Many</w:t>
        </w:r>
      </w:ins>
      <w:r w:rsidRPr="00702F9A">
        <w:rPr>
          <w:rFonts w:cstheme="minorHAnsi"/>
          <w:sz w:val="28"/>
          <w:szCs w:val="28"/>
        </w:rPr>
        <w:t xml:space="preserve"> social news </w:t>
      </w:r>
      <w:del w:id="29" w:author="Sherry Tsai" w:date="2022-06-22T23:10:00Z">
        <w:r w:rsidRPr="00702F9A" w:rsidDel="00224883">
          <w:rPr>
            <w:rFonts w:cstheme="minorHAnsi"/>
            <w:sz w:val="28"/>
            <w:szCs w:val="28"/>
          </w:rPr>
          <w:delText xml:space="preserve">indicates </w:delText>
        </w:r>
      </w:del>
      <w:ins w:id="30" w:author="Sherry Tsai" w:date="2022-06-22T23:10:00Z">
        <w:r w:rsidR="00224883" w:rsidRPr="00702F9A">
          <w:rPr>
            <w:rFonts w:cstheme="minorHAnsi"/>
            <w:sz w:val="28"/>
            <w:szCs w:val="28"/>
          </w:rPr>
          <w:t>indicate</w:t>
        </w:r>
        <w:r w:rsidR="00224883" w:rsidRPr="00702F9A">
          <w:rPr>
            <w:rFonts w:cstheme="minorHAnsi"/>
            <w:sz w:val="28"/>
            <w:szCs w:val="28"/>
          </w:rPr>
          <w:t>d</w:t>
        </w:r>
        <w:r w:rsidR="00224883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 xml:space="preserve">that women have been forced </w:t>
      </w:r>
      <w:ins w:id="31" w:author="Sherry Tsai" w:date="2022-06-22T23:12:00Z">
        <w:r w:rsidR="00224883" w:rsidRPr="00702F9A">
          <w:rPr>
            <w:rFonts w:cstheme="minorHAnsi"/>
            <w:sz w:val="28"/>
            <w:szCs w:val="28"/>
          </w:rPr>
          <w:t xml:space="preserve">to </w:t>
        </w:r>
      </w:ins>
      <w:r w:rsidRPr="00702F9A">
        <w:rPr>
          <w:rFonts w:cstheme="minorHAnsi"/>
          <w:sz w:val="28"/>
          <w:szCs w:val="28"/>
        </w:rPr>
        <w:t xml:space="preserve">pregnancy by </w:t>
      </w:r>
      <w:ins w:id="32" w:author="Sherry Tsai" w:date="2022-06-22T23:12:00Z">
        <w:r w:rsidR="00224883" w:rsidRPr="00702F9A">
          <w:rPr>
            <w:rFonts w:cstheme="minorHAnsi"/>
            <w:sz w:val="28"/>
            <w:szCs w:val="28"/>
            <w:highlight w:val="yellow"/>
            <w:rPrChange w:id="33" w:author="Sherry Tsai" w:date="2022-06-22T23:31:00Z">
              <w:rPr>
                <w:rFonts w:cstheme="minorHAnsi"/>
                <w:sz w:val="28"/>
                <w:szCs w:val="28"/>
              </w:rPr>
            </w:rPrChange>
          </w:rPr>
          <w:t>rapists</w:t>
        </w:r>
        <w:r w:rsidR="00224883" w:rsidRPr="00702F9A">
          <w:rPr>
            <w:rFonts w:cstheme="minorHAnsi"/>
            <w:sz w:val="16"/>
            <w:szCs w:val="16"/>
            <w:rPrChange w:id="34" w:author="Sherry Tsai" w:date="2022-06-22T23:31:00Z">
              <w:rPr>
                <w:rFonts w:cstheme="minorHAnsi"/>
                <w:sz w:val="28"/>
                <w:szCs w:val="28"/>
              </w:rPr>
            </w:rPrChange>
          </w:rPr>
          <w:t>(</w:t>
        </w:r>
        <w:r w:rsidR="00224883" w:rsidRPr="00702F9A">
          <w:rPr>
            <w:rFonts w:eastAsia="PMingLiU" w:cstheme="minorHAnsi"/>
            <w:sz w:val="16"/>
            <w:szCs w:val="16"/>
            <w:rPrChange w:id="35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</w:rPr>
            </w:rPrChange>
          </w:rPr>
          <w:t>强奸犯</w:t>
        </w:r>
        <w:r w:rsidR="00224883" w:rsidRPr="00702F9A">
          <w:rPr>
            <w:rFonts w:cstheme="minorHAnsi"/>
            <w:sz w:val="16"/>
            <w:szCs w:val="16"/>
            <w:rPrChange w:id="36" w:author="Sherry Tsai" w:date="2022-06-22T23:31:00Z">
              <w:rPr>
                <w:rFonts w:cstheme="minorHAnsi"/>
                <w:sz w:val="28"/>
                <w:szCs w:val="28"/>
              </w:rPr>
            </w:rPrChange>
          </w:rPr>
          <w:t>)</w:t>
        </w:r>
      </w:ins>
      <w:del w:id="37" w:author="Sherry Tsai" w:date="2022-06-22T23:12:00Z">
        <w:r w:rsidRPr="00702F9A" w:rsidDel="00224883">
          <w:rPr>
            <w:rFonts w:cstheme="minorHAnsi"/>
            <w:sz w:val="28"/>
            <w:szCs w:val="28"/>
          </w:rPr>
          <w:delText>raper</w:delText>
        </w:r>
      </w:del>
      <w:del w:id="38" w:author="Sherry Tsai" w:date="2022-06-22T23:13:00Z">
        <w:r w:rsidRPr="00702F9A" w:rsidDel="00375BD3">
          <w:rPr>
            <w:rFonts w:cstheme="minorHAnsi"/>
            <w:sz w:val="28"/>
            <w:szCs w:val="28"/>
          </w:rPr>
          <w:delText>s</w:delText>
        </w:r>
      </w:del>
      <w:r w:rsidRPr="00702F9A">
        <w:rPr>
          <w:rFonts w:cstheme="minorHAnsi"/>
          <w:sz w:val="28"/>
          <w:szCs w:val="28"/>
        </w:rPr>
        <w:t>, partners without contraception, and etc.. Women s</w:t>
      </w:r>
      <w:r w:rsidRPr="00EE1E06">
        <w:rPr>
          <w:rFonts w:cstheme="minorHAnsi"/>
          <w:sz w:val="28"/>
          <w:szCs w:val="28"/>
          <w:highlight w:val="yellow"/>
          <w:rPrChange w:id="39" w:author="Sherry Tsai" w:date="2022-06-22T23:41:00Z">
            <w:rPr>
              <w:rFonts w:cstheme="minorHAnsi"/>
              <w:sz w:val="28"/>
              <w:szCs w:val="28"/>
            </w:rPr>
          </w:rPrChange>
        </w:rPr>
        <w:t>hould be given a</w:t>
      </w:r>
      <w:ins w:id="40" w:author="Sherry Tsai" w:date="2022-06-22T23:14:00Z">
        <w:r w:rsidR="00375BD3" w:rsidRPr="00EE1E06">
          <w:rPr>
            <w:rFonts w:eastAsia="PMingLiU" w:cstheme="minorHAnsi"/>
            <w:sz w:val="28"/>
            <w:szCs w:val="28"/>
            <w:highlight w:val="yellow"/>
            <w:lang w:eastAsia="zh-TW"/>
            <w:rPrChange w:id="41" w:author="Sherry Tsai" w:date="2022-06-22T23:4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t xml:space="preserve"> </w:t>
        </w:r>
      </w:ins>
      <w:ins w:id="42" w:author="Sherry Tsai" w:date="2022-06-22T23:16:00Z">
        <w:r w:rsidR="00EE317F" w:rsidRPr="00EE1E06">
          <w:rPr>
            <w:rFonts w:eastAsia="PMingLiU" w:cstheme="minorHAnsi"/>
            <w:sz w:val="28"/>
            <w:szCs w:val="28"/>
            <w:highlight w:val="yellow"/>
            <w:lang w:eastAsia="zh-TW"/>
            <w:rPrChange w:id="43" w:author="Sherry Tsai" w:date="2022-06-22T23:41:00Z">
              <w:rPr>
                <w:rFonts w:eastAsia="PMingLiU" w:cstheme="minorHAnsi"/>
                <w:sz w:val="28"/>
                <w:szCs w:val="28"/>
                <w:lang w:eastAsia="zh-TW"/>
              </w:rPr>
            </w:rPrChange>
          </w:rPr>
          <w:t>chance</w:t>
        </w:r>
      </w:ins>
      <w:del w:id="44" w:author="Sherry Tsai" w:date="2022-06-22T23:14:00Z">
        <w:r w:rsidRPr="00EE1E06" w:rsidDel="00375BD3">
          <w:rPr>
            <w:rFonts w:cstheme="minorHAnsi"/>
            <w:sz w:val="28"/>
            <w:szCs w:val="28"/>
            <w:highlight w:val="yellow"/>
            <w:rPrChange w:id="45" w:author="Sherry Tsai" w:date="2022-06-22T23:41:00Z">
              <w:rPr>
                <w:rFonts w:cstheme="minorHAnsi"/>
                <w:sz w:val="28"/>
                <w:szCs w:val="28"/>
              </w:rPr>
            </w:rPrChange>
          </w:rPr>
          <w:delText>n</w:delText>
        </w:r>
      </w:del>
      <w:del w:id="46" w:author="Sherry Tsai" w:date="2022-06-22T23:16:00Z">
        <w:r w:rsidRPr="00EE1E06" w:rsidDel="00EE317F">
          <w:rPr>
            <w:rFonts w:cstheme="minorHAnsi"/>
            <w:sz w:val="28"/>
            <w:szCs w:val="28"/>
            <w:highlight w:val="yellow"/>
            <w:rPrChange w:id="47" w:author="Sherry Tsai" w:date="2022-06-22T23:41:00Z">
              <w:rPr>
                <w:rFonts w:cstheme="minorHAnsi"/>
                <w:sz w:val="28"/>
                <w:szCs w:val="28"/>
              </w:rPr>
            </w:rPrChange>
          </w:rPr>
          <w:delText xml:space="preserve"> out</w:delText>
        </w:r>
      </w:del>
      <w:r w:rsidRPr="00EE1E06">
        <w:rPr>
          <w:rFonts w:cstheme="minorHAnsi"/>
          <w:sz w:val="28"/>
          <w:szCs w:val="28"/>
          <w:highlight w:val="yellow"/>
          <w:rPrChange w:id="48" w:author="Sherry Tsai" w:date="2022-06-22T23:41:00Z">
            <w:rPr>
              <w:rFonts w:cstheme="minorHAnsi"/>
              <w:sz w:val="28"/>
              <w:szCs w:val="28"/>
            </w:rPr>
          </w:rPrChange>
        </w:rPr>
        <w:t xml:space="preserve"> to</w:t>
      </w:r>
      <w:r w:rsidRPr="00702F9A">
        <w:rPr>
          <w:rFonts w:cstheme="minorHAnsi"/>
          <w:sz w:val="28"/>
          <w:szCs w:val="28"/>
        </w:rPr>
        <w:t xml:space="preserve"> </w:t>
      </w:r>
      <w:del w:id="49" w:author="Sherry Tsai" w:date="2022-06-22T23:16:00Z">
        <w:r w:rsidRPr="00702F9A" w:rsidDel="00EE317F">
          <w:rPr>
            <w:rFonts w:cstheme="minorHAnsi"/>
            <w:sz w:val="28"/>
            <w:szCs w:val="28"/>
          </w:rPr>
          <w:delText xml:space="preserve">keep hope and </w:delText>
        </w:r>
      </w:del>
      <w:del w:id="50" w:author="Sherry Tsai" w:date="2022-06-22T23:17:00Z">
        <w:r w:rsidRPr="00702F9A" w:rsidDel="00F25527">
          <w:rPr>
            <w:rFonts w:cstheme="minorHAnsi"/>
            <w:sz w:val="28"/>
            <w:szCs w:val="28"/>
          </w:rPr>
          <w:delText>go on living</w:delText>
        </w:r>
      </w:del>
      <w:ins w:id="51" w:author="Sherry Tsai" w:date="2022-06-22T23:17:00Z">
        <w:r w:rsidR="00F25527" w:rsidRPr="00702F9A">
          <w:rPr>
            <w:rFonts w:cstheme="minorHAnsi"/>
            <w:sz w:val="28"/>
            <w:szCs w:val="28"/>
          </w:rPr>
          <w:t>move on/move forward w</w:t>
        </w:r>
      </w:ins>
      <w:ins w:id="52" w:author="Sherry Tsai" w:date="2022-06-22T23:18:00Z">
        <w:r w:rsidR="00F25527" w:rsidRPr="00702F9A">
          <w:rPr>
            <w:rFonts w:cstheme="minorHAnsi"/>
            <w:sz w:val="28"/>
            <w:szCs w:val="28"/>
          </w:rPr>
          <w:t>ith hope</w:t>
        </w:r>
      </w:ins>
      <w:r w:rsidRPr="00702F9A">
        <w:rPr>
          <w:rFonts w:cstheme="minorHAnsi"/>
          <w:sz w:val="28"/>
          <w:szCs w:val="28"/>
        </w:rPr>
        <w:t xml:space="preserve"> after </w:t>
      </w:r>
      <w:del w:id="53" w:author="Sherry Tsai" w:date="2022-06-22T23:15:00Z">
        <w:r w:rsidRPr="00702F9A" w:rsidDel="00EE317F">
          <w:rPr>
            <w:rFonts w:eastAsia="PMingLiU" w:cstheme="minorHAnsi"/>
            <w:sz w:val="28"/>
            <w:szCs w:val="28"/>
            <w:lang w:eastAsia="zh-TW"/>
            <w:rPrChange w:id="54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suffering</w:delText>
        </w:r>
      </w:del>
      <w:ins w:id="55" w:author="Sherry Tsai" w:date="2022-06-22T23:15:00Z">
        <w:r w:rsidR="00EE317F" w:rsidRPr="00702F9A">
          <w:rPr>
            <w:rFonts w:eastAsia="PMingLiU" w:cstheme="minorHAnsi"/>
            <w:sz w:val="28"/>
            <w:szCs w:val="28"/>
            <w:lang w:eastAsia="zh-TW"/>
            <w:rPrChange w:id="56" w:author="Sherry Tsai" w:date="2022-06-22T23:31:00Z">
              <w:rPr>
                <w:rFonts w:eastAsia="PMingLiU" w:cstheme="minorHAnsi" w:hint="eastAsia"/>
                <w:sz w:val="28"/>
                <w:szCs w:val="28"/>
                <w:lang w:eastAsia="zh-TW"/>
              </w:rPr>
            </w:rPrChange>
          </w:rPr>
          <w:t>s</w:t>
        </w:r>
        <w:r w:rsidR="00EE317F" w:rsidRPr="00702F9A">
          <w:rPr>
            <w:rFonts w:eastAsia="PMingLiU" w:cstheme="minorHAnsi"/>
            <w:sz w:val="28"/>
            <w:szCs w:val="28"/>
            <w:lang w:eastAsia="zh-TW"/>
          </w:rPr>
          <w:t>urviving from</w:t>
        </w:r>
      </w:ins>
      <w:r w:rsidRPr="00702F9A">
        <w:rPr>
          <w:rFonts w:cstheme="minorHAnsi"/>
          <w:sz w:val="28"/>
          <w:szCs w:val="28"/>
        </w:rPr>
        <w:t xml:space="preserve"> above</w:t>
      </w:r>
      <w:ins w:id="57" w:author="Sherry Tsai" w:date="2022-06-22T23:15:00Z">
        <w:r w:rsidR="00EE317F" w:rsidRPr="00702F9A">
          <w:rPr>
            <w:rFonts w:cstheme="minorHAnsi"/>
            <w:sz w:val="28"/>
            <w:szCs w:val="28"/>
          </w:rPr>
          <w:t xml:space="preserve"> incide</w:t>
        </w:r>
      </w:ins>
      <w:ins w:id="58" w:author="Sherry Tsai" w:date="2022-06-22T23:16:00Z">
        <w:r w:rsidR="00EE317F" w:rsidRPr="00702F9A">
          <w:rPr>
            <w:rFonts w:cstheme="minorHAnsi"/>
            <w:sz w:val="28"/>
            <w:szCs w:val="28"/>
          </w:rPr>
          <w:t>nts</w:t>
        </w:r>
      </w:ins>
      <w:r w:rsidRPr="00702F9A">
        <w:rPr>
          <w:rFonts w:cstheme="minorHAnsi"/>
          <w:sz w:val="28"/>
          <w:szCs w:val="28"/>
        </w:rPr>
        <w:t xml:space="preserve">. Secondly, </w:t>
      </w:r>
      <w:del w:id="59" w:author="Sherry Tsai" w:date="2022-06-22T23:19:00Z">
        <w:r w:rsidRPr="00702F9A" w:rsidDel="00C31B66">
          <w:rPr>
            <w:rFonts w:cstheme="minorHAnsi"/>
            <w:sz w:val="28"/>
            <w:szCs w:val="28"/>
          </w:rPr>
          <w:delText xml:space="preserve">while </w:delText>
        </w:r>
      </w:del>
      <w:ins w:id="60" w:author="Sherry Tsai" w:date="2022-06-22T23:19:00Z">
        <w:r w:rsidR="00C31B66" w:rsidRPr="00702F9A">
          <w:rPr>
            <w:rFonts w:cstheme="minorHAnsi"/>
            <w:sz w:val="28"/>
            <w:szCs w:val="28"/>
          </w:rPr>
          <w:t>even if</w:t>
        </w:r>
        <w:r w:rsidR="00C31B66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 xml:space="preserve">abortion </w:t>
      </w:r>
      <w:del w:id="61" w:author="Sherry Tsai" w:date="2022-06-22T23:18:00Z">
        <w:r w:rsidRPr="00702F9A" w:rsidDel="00C31B66">
          <w:rPr>
            <w:rFonts w:cstheme="minorHAnsi"/>
            <w:sz w:val="28"/>
            <w:szCs w:val="28"/>
          </w:rPr>
          <w:delText xml:space="preserve">is </w:delText>
        </w:r>
      </w:del>
      <w:ins w:id="62" w:author="Sherry Tsai" w:date="2022-06-22T23:18:00Z">
        <w:r w:rsidR="00C31B66" w:rsidRPr="00702F9A">
          <w:rPr>
            <w:rFonts w:cstheme="minorHAnsi"/>
            <w:sz w:val="28"/>
            <w:szCs w:val="28"/>
          </w:rPr>
          <w:t>become</w:t>
        </w:r>
        <w:r w:rsidR="00C31B66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 xml:space="preserve">illegal, </w:t>
      </w:r>
      <w:del w:id="63" w:author="Sherry Tsai" w:date="2022-06-22T23:19:00Z">
        <w:r w:rsidRPr="00702F9A" w:rsidDel="00C31B66">
          <w:rPr>
            <w:rFonts w:cstheme="minorHAnsi"/>
            <w:sz w:val="28"/>
            <w:szCs w:val="28"/>
          </w:rPr>
          <w:delText xml:space="preserve">there </w:delText>
        </w:r>
      </w:del>
      <w:del w:id="64" w:author="Sherry Tsai" w:date="2022-06-22T23:18:00Z">
        <w:r w:rsidRPr="00702F9A" w:rsidDel="00C31B66">
          <w:rPr>
            <w:rFonts w:cstheme="minorHAnsi"/>
            <w:sz w:val="28"/>
            <w:szCs w:val="28"/>
          </w:rPr>
          <w:delText xml:space="preserve">is </w:delText>
        </w:r>
      </w:del>
      <w:r w:rsidRPr="00EE1E06">
        <w:rPr>
          <w:rFonts w:cstheme="minorHAnsi"/>
          <w:sz w:val="28"/>
          <w:szCs w:val="28"/>
          <w:highlight w:val="yellow"/>
          <w:rPrChange w:id="65" w:author="Sherry Tsai" w:date="2022-06-22T23:41:00Z">
            <w:rPr>
              <w:rFonts w:cstheme="minorHAnsi"/>
              <w:sz w:val="28"/>
              <w:szCs w:val="28"/>
            </w:rPr>
          </w:rPrChange>
        </w:rPr>
        <w:t>illegal abortion</w:t>
      </w:r>
      <w:ins w:id="66" w:author="Sherry Tsai" w:date="2022-06-22T23:20:00Z">
        <w:r w:rsidR="00490FAE" w:rsidRPr="00EE1E06">
          <w:rPr>
            <w:rFonts w:cstheme="minorHAnsi"/>
            <w:sz w:val="28"/>
            <w:szCs w:val="28"/>
            <w:highlight w:val="yellow"/>
            <w:rPrChange w:id="67" w:author="Sherry Tsai" w:date="2022-06-22T23:41:00Z">
              <w:rPr>
                <w:rFonts w:cstheme="minorHAnsi"/>
                <w:sz w:val="28"/>
                <w:szCs w:val="28"/>
              </w:rPr>
            </w:rPrChange>
          </w:rPr>
          <w:t>s</w:t>
        </w:r>
        <w:r w:rsidR="00C31B66" w:rsidRPr="00EE1E06">
          <w:rPr>
            <w:rFonts w:cstheme="minorHAnsi"/>
            <w:sz w:val="28"/>
            <w:szCs w:val="28"/>
            <w:highlight w:val="yellow"/>
            <w:rPrChange w:id="68" w:author="Sherry Tsai" w:date="2022-06-22T23:41:00Z">
              <w:rPr>
                <w:rFonts w:cstheme="minorHAnsi"/>
                <w:sz w:val="28"/>
                <w:szCs w:val="28"/>
              </w:rPr>
            </w:rPrChange>
          </w:rPr>
          <w:t xml:space="preserve"> still exist</w:t>
        </w:r>
      </w:ins>
      <w:r w:rsidRPr="00EE1E06">
        <w:rPr>
          <w:rFonts w:cstheme="minorHAnsi"/>
          <w:sz w:val="28"/>
          <w:szCs w:val="28"/>
          <w:highlight w:val="yellow"/>
          <w:rPrChange w:id="69" w:author="Sherry Tsai" w:date="2022-06-22T23:41:00Z">
            <w:rPr>
              <w:rFonts w:cstheme="minorHAnsi"/>
              <w:sz w:val="28"/>
              <w:szCs w:val="28"/>
            </w:rPr>
          </w:rPrChange>
        </w:rPr>
        <w:t>.</w:t>
      </w:r>
      <w:r w:rsidRPr="00702F9A">
        <w:rPr>
          <w:rFonts w:cstheme="minorHAnsi"/>
          <w:sz w:val="28"/>
          <w:szCs w:val="28"/>
        </w:rPr>
        <w:t xml:space="preserve"> I</w:t>
      </w:r>
      <w:del w:id="70" w:author="Sherry Tsai" w:date="2022-06-22T23:22:00Z">
        <w:r w:rsidRPr="00702F9A" w:rsidDel="00490FAE">
          <w:rPr>
            <w:rFonts w:cstheme="minorHAnsi"/>
            <w:sz w:val="28"/>
            <w:szCs w:val="28"/>
          </w:rPr>
          <w:delText>t is danger that i</w:delText>
        </w:r>
      </w:del>
      <w:r w:rsidRPr="00702F9A">
        <w:rPr>
          <w:rFonts w:cstheme="minorHAnsi"/>
          <w:sz w:val="28"/>
          <w:szCs w:val="28"/>
        </w:rPr>
        <w:t>llegal abortion</w:t>
      </w:r>
      <w:ins w:id="71" w:author="Sherry Tsai" w:date="2022-06-22T23:20:00Z">
        <w:r w:rsidR="00490FAE" w:rsidRPr="00702F9A">
          <w:rPr>
            <w:rFonts w:cstheme="minorHAnsi"/>
            <w:sz w:val="28"/>
            <w:szCs w:val="28"/>
          </w:rPr>
          <w:t>s</w:t>
        </w:r>
      </w:ins>
      <w:r w:rsidRPr="00702F9A">
        <w:rPr>
          <w:rFonts w:cstheme="minorHAnsi"/>
          <w:sz w:val="28"/>
          <w:szCs w:val="28"/>
        </w:rPr>
        <w:t xml:space="preserve"> contribute</w:t>
      </w:r>
      <w:del w:id="72" w:author="Sherry Tsai" w:date="2022-06-22T23:20:00Z">
        <w:r w:rsidRPr="00702F9A" w:rsidDel="00490FAE">
          <w:rPr>
            <w:rFonts w:cstheme="minorHAnsi"/>
            <w:sz w:val="28"/>
            <w:szCs w:val="28"/>
          </w:rPr>
          <w:delText>s</w:delText>
        </w:r>
      </w:del>
      <w:r w:rsidRPr="00702F9A">
        <w:rPr>
          <w:rFonts w:cstheme="minorHAnsi"/>
          <w:sz w:val="28"/>
          <w:szCs w:val="28"/>
        </w:rPr>
        <w:t xml:space="preserve"> to the</w:t>
      </w:r>
      <w:ins w:id="73" w:author="Sherry Tsai" w:date="2022-06-22T23:21:00Z">
        <w:r w:rsidR="00490FAE" w:rsidRPr="00702F9A">
          <w:rPr>
            <w:rFonts w:cstheme="minorHAnsi"/>
            <w:sz w:val="28"/>
            <w:szCs w:val="28"/>
          </w:rPr>
          <w:t xml:space="preserve"> high</w:t>
        </w:r>
      </w:ins>
      <w:r w:rsidRPr="00702F9A">
        <w:rPr>
          <w:rFonts w:cstheme="minorHAnsi"/>
          <w:sz w:val="28"/>
          <w:szCs w:val="28"/>
        </w:rPr>
        <w:t xml:space="preserve"> maternal mortality and impact</w:t>
      </w:r>
      <w:del w:id="74" w:author="Sherry Tsai" w:date="2022-06-22T23:22:00Z">
        <w:r w:rsidRPr="00702F9A" w:rsidDel="00490FAE">
          <w:rPr>
            <w:rFonts w:cstheme="minorHAnsi"/>
            <w:sz w:val="28"/>
            <w:szCs w:val="28"/>
          </w:rPr>
          <w:delText>s</w:delText>
        </w:r>
      </w:del>
      <w:ins w:id="75" w:author="Sherry Tsai" w:date="2022-06-22T23:22:00Z">
        <w:r w:rsidR="00490FAE" w:rsidRPr="00702F9A">
          <w:rPr>
            <w:rFonts w:cstheme="minorHAnsi"/>
            <w:sz w:val="28"/>
            <w:szCs w:val="28"/>
          </w:rPr>
          <w:t xml:space="preserve"> women’s</w:t>
        </w:r>
      </w:ins>
      <w:r w:rsidRPr="00702F9A">
        <w:rPr>
          <w:rFonts w:cstheme="minorHAnsi"/>
          <w:sz w:val="28"/>
          <w:szCs w:val="28"/>
        </w:rPr>
        <w:t xml:space="preserve"> reproductive</w:t>
      </w:r>
      <w:ins w:id="76" w:author="Sherry Tsai" w:date="2022-06-22T23:22:00Z">
        <w:r w:rsidR="00490FAE" w:rsidRPr="00702F9A">
          <w:rPr>
            <w:rFonts w:cstheme="minorHAnsi"/>
            <w:sz w:val="18"/>
            <w:szCs w:val="18"/>
            <w:rPrChange w:id="77" w:author="Sherry Tsai" w:date="2022-06-22T23:31:00Z">
              <w:rPr>
                <w:rFonts w:cstheme="minorHAnsi"/>
                <w:sz w:val="28"/>
                <w:szCs w:val="28"/>
              </w:rPr>
            </w:rPrChange>
          </w:rPr>
          <w:t>(</w:t>
        </w:r>
        <w:r w:rsidR="00490FAE" w:rsidRPr="00702F9A">
          <w:rPr>
            <w:rFonts w:eastAsia="PMingLiU" w:cstheme="minorHAnsi"/>
            <w:sz w:val="18"/>
            <w:szCs w:val="18"/>
            <w:rPrChange w:id="78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</w:rPr>
            </w:rPrChange>
          </w:rPr>
          <w:t>生殖生育</w:t>
        </w:r>
        <w:r w:rsidR="00490FAE" w:rsidRPr="00702F9A">
          <w:rPr>
            <w:rFonts w:cstheme="minorHAnsi"/>
            <w:sz w:val="18"/>
            <w:szCs w:val="18"/>
            <w:rPrChange w:id="79" w:author="Sherry Tsai" w:date="2022-06-22T23:31:00Z">
              <w:rPr>
                <w:rFonts w:cstheme="minorHAnsi"/>
                <w:sz w:val="28"/>
                <w:szCs w:val="28"/>
              </w:rPr>
            </w:rPrChange>
          </w:rPr>
          <w:t>)</w:t>
        </w:r>
        <w:r w:rsidR="00490FAE" w:rsidRPr="00702F9A">
          <w:rPr>
            <w:rFonts w:cstheme="minorHAnsi"/>
            <w:sz w:val="18"/>
            <w:szCs w:val="18"/>
          </w:rPr>
          <w:t xml:space="preserve"> </w:t>
        </w:r>
      </w:ins>
      <w:del w:id="80" w:author="Sherry Tsai" w:date="2022-06-22T23:23:00Z">
        <w:r w:rsidRPr="00702F9A" w:rsidDel="00490FAE">
          <w:rPr>
            <w:rFonts w:cstheme="minorHAnsi"/>
            <w:sz w:val="28"/>
            <w:szCs w:val="28"/>
          </w:rPr>
          <w:delText xml:space="preserve"> </w:delText>
        </w:r>
      </w:del>
      <w:ins w:id="81" w:author="Sherry Tsai" w:date="2022-06-22T23:22:00Z">
        <w:r w:rsidR="00490FAE" w:rsidRPr="00702F9A">
          <w:rPr>
            <w:rFonts w:cstheme="minorHAnsi"/>
            <w:sz w:val="28"/>
            <w:szCs w:val="28"/>
          </w:rPr>
          <w:t>s</w:t>
        </w:r>
      </w:ins>
      <w:ins w:id="82" w:author="Sherry Tsai" w:date="2022-06-22T23:23:00Z">
        <w:r w:rsidR="00490FAE" w:rsidRPr="00702F9A">
          <w:rPr>
            <w:rFonts w:cstheme="minorHAnsi"/>
            <w:sz w:val="28"/>
            <w:szCs w:val="28"/>
          </w:rPr>
          <w:t>ystem</w:t>
        </w:r>
      </w:ins>
      <w:del w:id="83" w:author="Sherry Tsai" w:date="2022-06-22T23:23:00Z">
        <w:r w:rsidRPr="00702F9A" w:rsidDel="005A4186">
          <w:rPr>
            <w:rFonts w:eastAsia="PMingLiU" w:cstheme="minorHAnsi"/>
            <w:sz w:val="28"/>
            <w:szCs w:val="28"/>
            <w:lang w:eastAsia="zh-TW"/>
            <w:rPrChange w:id="84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health of women</w:delText>
        </w:r>
      </w:del>
      <w:r w:rsidRPr="00702F9A">
        <w:rPr>
          <w:rFonts w:cstheme="minorHAnsi"/>
          <w:sz w:val="28"/>
          <w:szCs w:val="28"/>
        </w:rPr>
        <w:t xml:space="preserve">. Thirdly, </w:t>
      </w:r>
      <w:del w:id="85" w:author="Sherry Tsai" w:date="2022-06-22T23:24:00Z">
        <w:r w:rsidRPr="00702F9A" w:rsidDel="005A4186">
          <w:rPr>
            <w:rFonts w:eastAsia="PMingLiU" w:cstheme="minorHAnsi"/>
            <w:sz w:val="28"/>
            <w:szCs w:val="28"/>
            <w:lang w:eastAsia="zh-TW"/>
            <w:rPrChange w:id="86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the part of</w:delText>
        </w:r>
      </w:del>
      <w:ins w:id="87" w:author="Sherry Tsai" w:date="2022-06-22T23:24:00Z">
        <w:r w:rsidR="005A4186" w:rsidRPr="00702F9A">
          <w:rPr>
            <w:rFonts w:eastAsia="PMingLiU" w:cstheme="minorHAnsi"/>
            <w:sz w:val="28"/>
            <w:szCs w:val="28"/>
            <w:lang w:eastAsia="zh-TW"/>
            <w:rPrChange w:id="88" w:author="Sherry Tsai" w:date="2022-06-22T23:31:00Z">
              <w:rPr>
                <w:rFonts w:eastAsia="PMingLiU" w:cstheme="minorHAnsi" w:hint="eastAsia"/>
                <w:sz w:val="28"/>
                <w:szCs w:val="28"/>
                <w:lang w:eastAsia="zh-TW"/>
              </w:rPr>
            </w:rPrChange>
          </w:rPr>
          <w:t>s</w:t>
        </w:r>
        <w:r w:rsidR="005A4186" w:rsidRPr="00702F9A">
          <w:rPr>
            <w:rFonts w:eastAsia="PMingLiU" w:cstheme="minorHAnsi"/>
            <w:sz w:val="28"/>
            <w:szCs w:val="28"/>
            <w:lang w:eastAsia="zh-TW"/>
          </w:rPr>
          <w:t>ome</w:t>
        </w:r>
      </w:ins>
      <w:r w:rsidRPr="00702F9A">
        <w:rPr>
          <w:rFonts w:cstheme="minorHAnsi"/>
          <w:sz w:val="28"/>
          <w:szCs w:val="28"/>
        </w:rPr>
        <w:t xml:space="preserve"> children, </w:t>
      </w:r>
      <w:ins w:id="89" w:author="Sherry Tsai" w:date="2022-06-22T23:24:00Z">
        <w:r w:rsidR="005A4186" w:rsidRPr="00702F9A">
          <w:rPr>
            <w:rFonts w:cstheme="minorHAnsi"/>
            <w:sz w:val="28"/>
            <w:szCs w:val="28"/>
          </w:rPr>
          <w:t>who were</w:t>
        </w:r>
      </w:ins>
      <w:del w:id="90" w:author="Sherry Tsai" w:date="2022-06-22T23:24:00Z">
        <w:r w:rsidRPr="00702F9A" w:rsidDel="005A4186">
          <w:rPr>
            <w:rFonts w:eastAsia="PMingLiU" w:cstheme="minorHAnsi"/>
            <w:sz w:val="28"/>
            <w:szCs w:val="28"/>
            <w:lang w:eastAsia="zh-TW"/>
            <w:rPrChange w:id="91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is the birth of mothers who</w:delText>
        </w:r>
      </w:del>
      <w:ins w:id="92" w:author="Sherry Tsai" w:date="2022-06-22T23:24:00Z">
        <w:r w:rsidR="005A4186" w:rsidRPr="00702F9A">
          <w:rPr>
            <w:rFonts w:eastAsia="PMingLiU" w:cstheme="minorHAnsi"/>
            <w:sz w:val="28"/>
            <w:szCs w:val="28"/>
            <w:lang w:eastAsia="zh-TW"/>
            <w:rPrChange w:id="93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t xml:space="preserve"> </w:t>
        </w:r>
        <w:r w:rsidR="005A4186" w:rsidRPr="00702F9A">
          <w:rPr>
            <w:rFonts w:eastAsia="PMingLiU" w:cstheme="minorHAnsi"/>
            <w:sz w:val="28"/>
            <w:szCs w:val="28"/>
            <w:lang w:eastAsia="zh-TW"/>
            <w:rPrChange w:id="94" w:author="Sherry Tsai" w:date="2022-06-22T23:31:00Z">
              <w:rPr>
                <w:rFonts w:eastAsia="PMingLiU" w:cstheme="minorHAnsi" w:hint="eastAsia"/>
                <w:sz w:val="28"/>
                <w:szCs w:val="28"/>
                <w:lang w:eastAsia="zh-TW"/>
              </w:rPr>
            </w:rPrChange>
          </w:rPr>
          <w:t>n</w:t>
        </w:r>
        <w:r w:rsidR="005A4186" w:rsidRPr="00702F9A">
          <w:rPr>
            <w:rFonts w:eastAsia="PMingLiU" w:cstheme="minorHAnsi"/>
            <w:sz w:val="28"/>
            <w:szCs w:val="28"/>
            <w:lang w:eastAsia="zh-TW"/>
          </w:rPr>
          <w:t>o</w:t>
        </w:r>
      </w:ins>
      <w:ins w:id="95" w:author="Sherry Tsai" w:date="2022-06-22T23:25:00Z">
        <w:r w:rsidR="005A4186" w:rsidRPr="00702F9A">
          <w:rPr>
            <w:rFonts w:eastAsia="PMingLiU" w:cstheme="minorHAnsi"/>
            <w:sz w:val="28"/>
            <w:szCs w:val="28"/>
            <w:lang w:eastAsia="zh-TW"/>
          </w:rPr>
          <w:t>t</w:t>
        </w:r>
      </w:ins>
      <w:r w:rsidRPr="00702F9A">
        <w:rPr>
          <w:rFonts w:cstheme="minorHAnsi"/>
          <w:sz w:val="28"/>
          <w:szCs w:val="28"/>
        </w:rPr>
        <w:t xml:space="preserve"> want</w:t>
      </w:r>
      <w:ins w:id="96" w:author="Sherry Tsai" w:date="2022-06-22T23:25:00Z">
        <w:r w:rsidR="005A4186" w:rsidRPr="00702F9A">
          <w:rPr>
            <w:rFonts w:cstheme="minorHAnsi"/>
            <w:sz w:val="28"/>
            <w:szCs w:val="28"/>
          </w:rPr>
          <w:t>ed by their mothers</w:t>
        </w:r>
      </w:ins>
      <w:del w:id="97" w:author="Sherry Tsai" w:date="2022-06-22T23:25:00Z">
        <w:r w:rsidRPr="00702F9A" w:rsidDel="005A4186">
          <w:rPr>
            <w:rFonts w:cstheme="minorHAnsi"/>
            <w:sz w:val="28"/>
            <w:szCs w:val="28"/>
          </w:rPr>
          <w:delText xml:space="preserve"> abortion</w:delText>
        </w:r>
      </w:del>
      <w:r w:rsidRPr="00702F9A">
        <w:rPr>
          <w:rFonts w:cstheme="minorHAnsi"/>
          <w:sz w:val="28"/>
          <w:szCs w:val="28"/>
        </w:rPr>
        <w:t>, may</w:t>
      </w:r>
      <w:del w:id="98" w:author="Sherry Tsai" w:date="2022-06-22T23:25:00Z">
        <w:r w:rsidRPr="00702F9A" w:rsidDel="00125302">
          <w:rPr>
            <w:rFonts w:cstheme="minorHAnsi"/>
            <w:sz w:val="28"/>
            <w:szCs w:val="28"/>
          </w:rPr>
          <w:delText>be</w:delText>
        </w:r>
      </w:del>
      <w:del w:id="99" w:author="Sherry Tsai" w:date="2022-06-22T23:26:00Z">
        <w:r w:rsidRPr="00702F9A" w:rsidDel="00125302">
          <w:rPr>
            <w:rFonts w:cstheme="minorHAnsi"/>
            <w:sz w:val="28"/>
            <w:szCs w:val="28"/>
          </w:rPr>
          <w:delText xml:space="preserve"> face to</w:delText>
        </w:r>
      </w:del>
      <w:r w:rsidRPr="00702F9A">
        <w:rPr>
          <w:rFonts w:cstheme="minorHAnsi"/>
          <w:sz w:val="28"/>
          <w:szCs w:val="28"/>
        </w:rPr>
        <w:t xml:space="preserve"> be abandoned in the trash, or </w:t>
      </w:r>
      <w:r w:rsidRPr="00EE1E06">
        <w:rPr>
          <w:rFonts w:cstheme="minorHAnsi"/>
          <w:sz w:val="28"/>
          <w:szCs w:val="28"/>
          <w:highlight w:val="yellow"/>
          <w:rPrChange w:id="100" w:author="Sherry Tsai" w:date="2022-06-22T23:41:00Z">
            <w:rPr>
              <w:rFonts w:cstheme="minorHAnsi"/>
              <w:sz w:val="28"/>
              <w:szCs w:val="28"/>
            </w:rPr>
          </w:rPrChange>
        </w:rPr>
        <w:t>have a miserable childhood</w:t>
      </w:r>
      <w:r w:rsidRPr="00702F9A">
        <w:rPr>
          <w:rFonts w:cstheme="minorHAnsi"/>
          <w:sz w:val="28"/>
          <w:szCs w:val="28"/>
        </w:rPr>
        <w:t xml:space="preserve"> with </w:t>
      </w:r>
      <w:ins w:id="101" w:author="Sherry Tsai" w:date="2022-06-22T23:26:00Z">
        <w:r w:rsidR="004A40A6" w:rsidRPr="00702F9A">
          <w:rPr>
            <w:rFonts w:cstheme="minorHAnsi"/>
            <w:sz w:val="28"/>
            <w:szCs w:val="28"/>
          </w:rPr>
          <w:t xml:space="preserve">a </w:t>
        </w:r>
      </w:ins>
      <w:r w:rsidRPr="00702F9A">
        <w:rPr>
          <w:rFonts w:cstheme="minorHAnsi"/>
          <w:sz w:val="28"/>
          <w:szCs w:val="28"/>
        </w:rPr>
        <w:t>poor, fatherless, and violent</w:t>
      </w:r>
      <w:ins w:id="102" w:author="Sherry Tsai" w:date="2022-06-22T23:27:00Z">
        <w:r w:rsidR="004A40A6" w:rsidRPr="00702F9A">
          <w:rPr>
            <w:rFonts w:cstheme="minorHAnsi"/>
            <w:sz w:val="28"/>
            <w:szCs w:val="28"/>
          </w:rPr>
          <w:t xml:space="preserve"> experience</w:t>
        </w:r>
      </w:ins>
      <w:r w:rsidRPr="00702F9A">
        <w:rPr>
          <w:rFonts w:cstheme="minorHAnsi"/>
          <w:sz w:val="28"/>
          <w:szCs w:val="28"/>
        </w:rPr>
        <w:t>.</w:t>
      </w:r>
    </w:p>
    <w:p w14:paraId="628C11A7" w14:textId="723CC94F" w:rsidR="00694909" w:rsidRPr="00702F9A" w:rsidRDefault="00694909" w:rsidP="00694909">
      <w:pPr>
        <w:spacing w:line="360" w:lineRule="auto"/>
        <w:rPr>
          <w:rFonts w:cstheme="minorHAnsi"/>
          <w:sz w:val="28"/>
          <w:szCs w:val="28"/>
        </w:rPr>
      </w:pPr>
      <w:del w:id="103" w:author="Sherry Tsai" w:date="2022-06-22T23:30:00Z">
        <w:r w:rsidRPr="00702F9A" w:rsidDel="00D00763">
          <w:rPr>
            <w:rFonts w:eastAsia="PMingLiU" w:cstheme="minorHAnsi"/>
            <w:sz w:val="28"/>
            <w:szCs w:val="28"/>
            <w:lang w:eastAsia="zh-TW"/>
            <w:rPrChange w:id="104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Although</w:delText>
        </w:r>
      </w:del>
      <w:del w:id="105" w:author="Sherry Tsai" w:date="2022-06-22T23:27:00Z">
        <w:r w:rsidRPr="00702F9A" w:rsidDel="008A0142">
          <w:rPr>
            <w:rFonts w:eastAsia="PMingLiU" w:cstheme="minorHAnsi"/>
            <w:sz w:val="28"/>
            <w:szCs w:val="28"/>
            <w:lang w:eastAsia="zh-TW"/>
            <w:rPrChange w:id="106" w:author="Sherry Tsai" w:date="2022-06-22T23:31:00Z">
              <w:rPr>
                <w:rFonts w:ascii="PMingLiU" w:eastAsia="PMingLiU" w:hAnsi="PMingLiU" w:cstheme="minorHAnsi" w:hint="eastAsia"/>
                <w:sz w:val="28"/>
                <w:szCs w:val="28"/>
                <w:lang w:eastAsia="zh-TW"/>
              </w:rPr>
            </w:rPrChange>
          </w:rPr>
          <w:delText>,</w:delText>
        </w:r>
      </w:del>
      <w:ins w:id="107" w:author="Sherry Tsai" w:date="2022-06-22T23:30:00Z">
        <w:r w:rsidR="00D00763" w:rsidRPr="00B75961">
          <w:rPr>
            <w:rFonts w:eastAsia="PMingLiU" w:cstheme="minorHAnsi"/>
            <w:sz w:val="28"/>
            <w:szCs w:val="28"/>
            <w:highlight w:val="green"/>
            <w:lang w:eastAsia="zh-TW"/>
            <w:rPrChange w:id="108" w:author="Sherry Tsai" w:date="2022-06-22T23:41:00Z">
              <w:rPr>
                <w:rFonts w:ascii="PMingLiU" w:eastAsia="PMingLiU" w:hAnsi="PMingLiU" w:cstheme="minorHAnsi"/>
                <w:sz w:val="28"/>
                <w:szCs w:val="28"/>
                <w:lang w:eastAsia="zh-TW"/>
              </w:rPr>
            </w:rPrChange>
          </w:rPr>
          <w:t>On</w:t>
        </w:r>
      </w:ins>
      <w:ins w:id="109" w:author="Sherry Tsai" w:date="2022-06-22T23:31:00Z">
        <w:r w:rsidR="00D00763" w:rsidRPr="00B75961">
          <w:rPr>
            <w:rFonts w:eastAsia="PMingLiU" w:cstheme="minorHAnsi"/>
            <w:sz w:val="28"/>
            <w:szCs w:val="28"/>
            <w:highlight w:val="green"/>
            <w:lang w:eastAsia="zh-TW"/>
            <w:rPrChange w:id="110" w:author="Sherry Tsai" w:date="2022-06-22T23:41:00Z">
              <w:rPr>
                <w:rFonts w:ascii="PMingLiU" w:eastAsia="PMingLiU" w:hAnsi="PMingLiU" w:cstheme="minorHAnsi"/>
                <w:sz w:val="28"/>
                <w:szCs w:val="28"/>
                <w:lang w:eastAsia="zh-TW"/>
              </w:rPr>
            </w:rPrChange>
          </w:rPr>
          <w:t xml:space="preserve"> the other hand,</w:t>
        </w:r>
      </w:ins>
      <w:r w:rsidRPr="00B75961">
        <w:rPr>
          <w:rFonts w:cstheme="minorHAnsi"/>
          <w:sz w:val="28"/>
          <w:szCs w:val="28"/>
          <w:highlight w:val="green"/>
          <w:rPrChange w:id="111" w:author="Sherry Tsai" w:date="2022-06-22T23:41:00Z">
            <w:rPr>
              <w:rFonts w:cstheme="minorHAnsi"/>
              <w:sz w:val="28"/>
              <w:szCs w:val="28"/>
            </w:rPr>
          </w:rPrChange>
        </w:rPr>
        <w:t xml:space="preserve"> other people think governments should restrict abortion.</w:t>
      </w:r>
      <w:r w:rsidRPr="00702F9A">
        <w:rPr>
          <w:rFonts w:cstheme="minorHAnsi"/>
          <w:sz w:val="28"/>
          <w:szCs w:val="28"/>
        </w:rPr>
        <w:t xml:space="preserve"> In the first place, </w:t>
      </w:r>
      <w:del w:id="112" w:author="Sherry Tsai" w:date="2022-06-22T23:36:00Z">
        <w:r w:rsidRPr="00702F9A" w:rsidDel="00935054">
          <w:rPr>
            <w:rFonts w:cstheme="minorHAnsi"/>
            <w:sz w:val="28"/>
            <w:szCs w:val="28"/>
          </w:rPr>
          <w:delText xml:space="preserve">even </w:delText>
        </w:r>
      </w:del>
      <w:r w:rsidRPr="00702F9A">
        <w:rPr>
          <w:rFonts w:cstheme="minorHAnsi"/>
          <w:sz w:val="28"/>
          <w:szCs w:val="28"/>
        </w:rPr>
        <w:t xml:space="preserve">the mother </w:t>
      </w:r>
      <w:r w:rsidRPr="00B75961">
        <w:rPr>
          <w:rFonts w:cstheme="minorHAnsi"/>
          <w:sz w:val="28"/>
          <w:szCs w:val="28"/>
          <w:highlight w:val="green"/>
          <w:rPrChange w:id="113" w:author="Sherry Tsai" w:date="2022-06-22T23:42:00Z">
            <w:rPr>
              <w:rFonts w:cstheme="minorHAnsi"/>
              <w:sz w:val="28"/>
              <w:szCs w:val="28"/>
            </w:rPr>
          </w:rPrChange>
        </w:rPr>
        <w:t xml:space="preserve">can't kill the </w:t>
      </w:r>
      <w:ins w:id="114" w:author="Sherry Tsai" w:date="2022-06-22T23:28:00Z">
        <w:r w:rsidR="008A0142" w:rsidRPr="00B75961">
          <w:rPr>
            <w:rFonts w:eastAsia="PMingLiU" w:cstheme="minorHAnsi"/>
            <w:sz w:val="28"/>
            <w:szCs w:val="28"/>
            <w:highlight w:val="green"/>
            <w:lang w:eastAsia="zh-TW"/>
            <w:rPrChange w:id="115" w:author="Sherry Tsai" w:date="2022-06-22T23:42:00Z">
              <w:rPr>
                <w:rFonts w:eastAsia="PMingLiU" w:cstheme="minorHAnsi" w:hint="eastAsia"/>
                <w:sz w:val="28"/>
                <w:szCs w:val="28"/>
                <w:lang w:eastAsia="zh-TW"/>
              </w:rPr>
            </w:rPrChange>
          </w:rPr>
          <w:t>f</w:t>
        </w:r>
      </w:ins>
      <w:del w:id="116" w:author="Sherry Tsai" w:date="2022-06-22T23:28:00Z">
        <w:r w:rsidRPr="00B75961" w:rsidDel="008A0142">
          <w:rPr>
            <w:rFonts w:cstheme="minorHAnsi"/>
            <w:sz w:val="28"/>
            <w:szCs w:val="28"/>
            <w:highlight w:val="green"/>
            <w:rPrChange w:id="117" w:author="Sherry Tsai" w:date="2022-06-22T23:42:00Z">
              <w:rPr>
                <w:rFonts w:cstheme="minorHAnsi"/>
                <w:sz w:val="28"/>
                <w:szCs w:val="28"/>
              </w:rPr>
            </w:rPrChange>
          </w:rPr>
          <w:delText>F</w:delText>
        </w:r>
      </w:del>
      <w:r w:rsidRPr="00B75961">
        <w:rPr>
          <w:rFonts w:cstheme="minorHAnsi"/>
          <w:sz w:val="28"/>
          <w:szCs w:val="28"/>
          <w:highlight w:val="green"/>
          <w:rPrChange w:id="118" w:author="Sherry Tsai" w:date="2022-06-22T23:42:00Z">
            <w:rPr>
              <w:rFonts w:cstheme="minorHAnsi"/>
              <w:sz w:val="28"/>
              <w:szCs w:val="28"/>
            </w:rPr>
          </w:rPrChange>
        </w:rPr>
        <w:t>etus</w:t>
      </w:r>
      <w:r w:rsidRPr="00702F9A">
        <w:rPr>
          <w:rFonts w:cstheme="minorHAnsi"/>
          <w:sz w:val="28"/>
          <w:szCs w:val="28"/>
        </w:rPr>
        <w:t xml:space="preserve"> which is a life and </w:t>
      </w:r>
      <w:ins w:id="119" w:author="Sherry Tsai" w:date="2022-06-22T23:28:00Z">
        <w:r w:rsidR="008A0142" w:rsidRPr="00702F9A">
          <w:rPr>
            <w:rFonts w:cstheme="minorHAnsi"/>
            <w:sz w:val="28"/>
            <w:szCs w:val="28"/>
          </w:rPr>
          <w:t xml:space="preserve">able to </w:t>
        </w:r>
      </w:ins>
      <w:r w:rsidRPr="00702F9A">
        <w:rPr>
          <w:rFonts w:cstheme="minorHAnsi"/>
          <w:sz w:val="28"/>
          <w:szCs w:val="28"/>
        </w:rPr>
        <w:t>feel</w:t>
      </w:r>
      <w:del w:id="120" w:author="Sherry Tsai" w:date="2022-06-22T23:29:00Z">
        <w:r w:rsidRPr="00702F9A" w:rsidDel="008A0142">
          <w:rPr>
            <w:rFonts w:cstheme="minorHAnsi"/>
            <w:sz w:val="28"/>
            <w:szCs w:val="28"/>
          </w:rPr>
          <w:delText>s</w:delText>
        </w:r>
      </w:del>
      <w:ins w:id="121" w:author="Sherry Tsai" w:date="2022-06-22T23:29:00Z">
        <w:r w:rsidR="008A0142" w:rsidRPr="00702F9A">
          <w:rPr>
            <w:rFonts w:cstheme="minorHAnsi"/>
            <w:sz w:val="28"/>
            <w:szCs w:val="28"/>
          </w:rPr>
          <w:t xml:space="preserve"> the</w:t>
        </w:r>
      </w:ins>
      <w:r w:rsidRPr="00702F9A">
        <w:rPr>
          <w:rFonts w:cstheme="minorHAnsi"/>
          <w:sz w:val="28"/>
          <w:szCs w:val="28"/>
        </w:rPr>
        <w:t xml:space="preserve"> pain</w:t>
      </w:r>
      <w:ins w:id="122" w:author="Sherry Tsai" w:date="2022-06-22T23:31:00Z">
        <w:r w:rsidR="00067B06">
          <w:rPr>
            <w:rFonts w:eastAsia="PMingLiU" w:cstheme="minorHAnsi" w:hint="eastAsia"/>
            <w:sz w:val="28"/>
            <w:szCs w:val="28"/>
            <w:lang w:eastAsia="zh-TW"/>
          </w:rPr>
          <w:t>,</w:t>
        </w:r>
      </w:ins>
      <w:del w:id="123" w:author="Sherry Tsai" w:date="2022-06-22T23:31:00Z">
        <w:r w:rsidRPr="00702F9A" w:rsidDel="00067B06">
          <w:rPr>
            <w:rFonts w:cstheme="minorHAnsi"/>
            <w:sz w:val="28"/>
            <w:szCs w:val="28"/>
          </w:rPr>
          <w:delText>.</w:delText>
        </w:r>
      </w:del>
      <w:r w:rsidRPr="00702F9A">
        <w:rPr>
          <w:rFonts w:cstheme="minorHAnsi"/>
          <w:sz w:val="28"/>
          <w:szCs w:val="28"/>
        </w:rPr>
        <w:t xml:space="preserve"> </w:t>
      </w:r>
      <w:del w:id="124" w:author="Sherry Tsai" w:date="2022-06-22T23:29:00Z">
        <w:r w:rsidRPr="00702F9A" w:rsidDel="00E64978">
          <w:rPr>
            <w:rFonts w:cstheme="minorHAnsi"/>
            <w:sz w:val="28"/>
            <w:szCs w:val="28"/>
          </w:rPr>
          <w:delText xml:space="preserve">It </w:delText>
        </w:r>
      </w:del>
      <w:ins w:id="125" w:author="Sherry Tsai" w:date="2022-06-22T23:37:00Z">
        <w:r w:rsidR="00935054">
          <w:rPr>
            <w:rFonts w:cstheme="minorHAnsi"/>
            <w:sz w:val="28"/>
            <w:szCs w:val="28"/>
          </w:rPr>
          <w:t xml:space="preserve">and </w:t>
        </w:r>
      </w:ins>
      <w:ins w:id="126" w:author="Sherry Tsai" w:date="2022-06-22T23:31:00Z">
        <w:r w:rsidR="00067B06">
          <w:rPr>
            <w:rFonts w:cstheme="minorHAnsi"/>
            <w:sz w:val="28"/>
            <w:szCs w:val="28"/>
          </w:rPr>
          <w:t>t</w:t>
        </w:r>
      </w:ins>
      <w:ins w:id="127" w:author="Sherry Tsai" w:date="2022-06-22T23:29:00Z">
        <w:r w:rsidR="00E64978" w:rsidRPr="00702F9A">
          <w:rPr>
            <w:rFonts w:cstheme="minorHAnsi"/>
            <w:sz w:val="28"/>
            <w:szCs w:val="28"/>
          </w:rPr>
          <w:t>hey have</w:t>
        </w:r>
      </w:ins>
      <w:del w:id="128" w:author="Sherry Tsai" w:date="2022-06-22T23:29:00Z">
        <w:r w:rsidRPr="00702F9A" w:rsidDel="00E64978">
          <w:rPr>
            <w:rFonts w:cstheme="minorHAnsi"/>
            <w:sz w:val="28"/>
            <w:szCs w:val="28"/>
          </w:rPr>
          <w:delText>is</w:delText>
        </w:r>
      </w:del>
      <w:r w:rsidRPr="00702F9A">
        <w:rPr>
          <w:rFonts w:cstheme="minorHAnsi"/>
          <w:sz w:val="28"/>
          <w:szCs w:val="28"/>
        </w:rPr>
        <w:t xml:space="preserve"> no right to decide who get</w:t>
      </w:r>
      <w:del w:id="129" w:author="Sherry Tsai" w:date="2022-06-22T23:31:00Z">
        <w:r w:rsidRPr="00702F9A" w:rsidDel="00F56674">
          <w:rPr>
            <w:rFonts w:cstheme="minorHAnsi"/>
            <w:sz w:val="28"/>
            <w:szCs w:val="28"/>
          </w:rPr>
          <w:delText>s</w:delText>
        </w:r>
      </w:del>
      <w:r w:rsidRPr="00702F9A">
        <w:rPr>
          <w:rFonts w:cstheme="minorHAnsi"/>
          <w:sz w:val="28"/>
          <w:szCs w:val="28"/>
        </w:rPr>
        <w:t xml:space="preserve"> to survive. </w:t>
      </w:r>
      <w:del w:id="130" w:author="Sherry Tsai" w:date="2022-06-22T23:32:00Z">
        <w:r w:rsidRPr="00702F9A" w:rsidDel="009A2A8F">
          <w:rPr>
            <w:rFonts w:eastAsia="微软雅黑" w:cstheme="minorHAnsi"/>
            <w:color w:val="333333"/>
            <w:sz w:val="28"/>
            <w:szCs w:val="28"/>
            <w:shd w:val="clear" w:color="auto" w:fill="FFFFFF"/>
          </w:rPr>
          <w:delText>In another</w:delText>
        </w:r>
        <w:r w:rsidRPr="00702F9A" w:rsidDel="009A2A8F">
          <w:rPr>
            <w:rFonts w:cstheme="minorHAnsi"/>
            <w:sz w:val="28"/>
            <w:szCs w:val="28"/>
          </w:rPr>
          <w:delText>,</w:delText>
        </w:r>
      </w:del>
      <w:ins w:id="131" w:author="Sherry Tsai" w:date="2022-06-22T23:38:00Z">
        <w:r w:rsidR="00935054">
          <w:rPr>
            <w:rFonts w:eastAsia="微软雅黑" w:cstheme="minorHAnsi"/>
            <w:color w:val="333333"/>
            <w:sz w:val="28"/>
            <w:szCs w:val="28"/>
            <w:shd w:val="clear" w:color="auto" w:fill="FFFFFF"/>
          </w:rPr>
          <w:t>Moreover,</w:t>
        </w:r>
      </w:ins>
      <w:r w:rsidRPr="00702F9A">
        <w:rPr>
          <w:rFonts w:cstheme="minorHAnsi"/>
          <w:sz w:val="28"/>
          <w:szCs w:val="28"/>
        </w:rPr>
        <w:t xml:space="preserve"> the way of abortion, pulling the fetus out or taking medicine, </w:t>
      </w:r>
      <w:r w:rsidRPr="00B75961">
        <w:rPr>
          <w:rFonts w:cstheme="minorHAnsi"/>
          <w:sz w:val="28"/>
          <w:szCs w:val="28"/>
          <w:highlight w:val="green"/>
          <w:rPrChange w:id="132" w:author="Sherry Tsai" w:date="2022-06-22T23:42:00Z">
            <w:rPr>
              <w:rFonts w:cstheme="minorHAnsi"/>
              <w:sz w:val="28"/>
              <w:szCs w:val="28"/>
            </w:rPr>
          </w:rPrChange>
        </w:rPr>
        <w:t>harm</w:t>
      </w:r>
      <w:del w:id="133" w:author="Sherry Tsai" w:date="2022-06-22T23:33:00Z">
        <w:r w:rsidRPr="00B75961" w:rsidDel="00CB6C46">
          <w:rPr>
            <w:rFonts w:cstheme="minorHAnsi"/>
            <w:sz w:val="28"/>
            <w:szCs w:val="28"/>
            <w:highlight w:val="green"/>
            <w:rPrChange w:id="134" w:author="Sherry Tsai" w:date="2022-06-22T23:42:00Z">
              <w:rPr>
                <w:rFonts w:cstheme="minorHAnsi"/>
                <w:sz w:val="28"/>
                <w:szCs w:val="28"/>
              </w:rPr>
            </w:rPrChange>
          </w:rPr>
          <w:delText xml:space="preserve"> to</w:delText>
        </w:r>
      </w:del>
      <w:ins w:id="135" w:author="Sherry Tsai" w:date="2022-06-22T23:33:00Z">
        <w:r w:rsidR="00CB6C46" w:rsidRPr="00B75961">
          <w:rPr>
            <w:rFonts w:cstheme="minorHAnsi"/>
            <w:sz w:val="28"/>
            <w:szCs w:val="28"/>
            <w:highlight w:val="green"/>
            <w:rPrChange w:id="136" w:author="Sherry Tsai" w:date="2022-06-22T23:42:00Z">
              <w:rPr>
                <w:rFonts w:cstheme="minorHAnsi"/>
                <w:sz w:val="28"/>
                <w:szCs w:val="28"/>
              </w:rPr>
            </w:rPrChange>
          </w:rPr>
          <w:t>s</w:t>
        </w:r>
      </w:ins>
      <w:r w:rsidRPr="00B75961">
        <w:rPr>
          <w:rFonts w:cstheme="minorHAnsi"/>
          <w:sz w:val="28"/>
          <w:szCs w:val="28"/>
          <w:highlight w:val="green"/>
          <w:rPrChange w:id="137" w:author="Sherry Tsai" w:date="2022-06-22T23:42:00Z">
            <w:rPr>
              <w:rFonts w:cstheme="minorHAnsi"/>
              <w:sz w:val="28"/>
              <w:szCs w:val="28"/>
            </w:rPr>
          </w:rPrChange>
        </w:rPr>
        <w:t xml:space="preserve"> mothers' body</w:t>
      </w:r>
      <w:r w:rsidRPr="00702F9A">
        <w:rPr>
          <w:rFonts w:cstheme="minorHAnsi"/>
          <w:sz w:val="28"/>
          <w:szCs w:val="28"/>
        </w:rPr>
        <w:t xml:space="preserve"> and damage</w:t>
      </w:r>
      <w:ins w:id="138" w:author="Sherry Tsai" w:date="2022-06-22T23:34:00Z">
        <w:r w:rsidR="00BA1DEE">
          <w:rPr>
            <w:rFonts w:eastAsia="PMingLiU" w:cstheme="minorHAnsi" w:hint="eastAsia"/>
            <w:sz w:val="28"/>
            <w:szCs w:val="28"/>
            <w:lang w:eastAsia="zh-TW"/>
          </w:rPr>
          <w:t>s</w:t>
        </w:r>
      </w:ins>
      <w:r w:rsidRPr="00702F9A">
        <w:rPr>
          <w:rFonts w:cstheme="minorHAnsi"/>
          <w:sz w:val="28"/>
          <w:szCs w:val="28"/>
        </w:rPr>
        <w:t xml:space="preserve"> fertility. </w:t>
      </w:r>
      <w:del w:id="139" w:author="Sherry Tsai" w:date="2022-06-22T23:34:00Z">
        <w:r w:rsidRPr="00702F9A" w:rsidDel="00254FE8">
          <w:rPr>
            <w:rFonts w:cstheme="minorHAnsi"/>
            <w:sz w:val="28"/>
            <w:szCs w:val="28"/>
          </w:rPr>
          <w:delText>What's more</w:delText>
        </w:r>
      </w:del>
      <w:ins w:id="140" w:author="Sherry Tsai" w:date="2022-06-22T23:34:00Z">
        <w:r w:rsidR="00254FE8">
          <w:rPr>
            <w:rFonts w:cstheme="minorHAnsi"/>
            <w:sz w:val="28"/>
            <w:szCs w:val="28"/>
          </w:rPr>
          <w:t>In addition</w:t>
        </w:r>
      </w:ins>
      <w:r w:rsidRPr="00702F9A">
        <w:rPr>
          <w:rFonts w:cstheme="minorHAnsi"/>
          <w:sz w:val="28"/>
          <w:szCs w:val="28"/>
        </w:rPr>
        <w:t>, anti-abortion can eff</w:t>
      </w:r>
      <w:ins w:id="141" w:author="Sherry Tsai" w:date="2022-06-22T23:39:00Z">
        <w:r w:rsidR="009C325B">
          <w:rPr>
            <w:rFonts w:cstheme="minorHAnsi"/>
            <w:sz w:val="28"/>
            <w:szCs w:val="28"/>
          </w:rPr>
          <w:t>ectively</w:t>
        </w:r>
      </w:ins>
      <w:del w:id="142" w:author="Sherry Tsai" w:date="2022-06-22T23:40:00Z">
        <w:r w:rsidRPr="00702F9A" w:rsidDel="009C325B">
          <w:rPr>
            <w:rFonts w:cstheme="minorHAnsi"/>
            <w:sz w:val="28"/>
            <w:szCs w:val="28"/>
          </w:rPr>
          <w:delText>iciently</w:delText>
        </w:r>
      </w:del>
      <w:r w:rsidRPr="00702F9A">
        <w:rPr>
          <w:rFonts w:cstheme="minorHAnsi"/>
          <w:sz w:val="28"/>
          <w:szCs w:val="28"/>
        </w:rPr>
        <w:t xml:space="preserve"> </w:t>
      </w:r>
      <w:r w:rsidRPr="006B64F1">
        <w:rPr>
          <w:rFonts w:cstheme="minorHAnsi"/>
          <w:sz w:val="28"/>
          <w:szCs w:val="28"/>
          <w:highlight w:val="green"/>
          <w:rPrChange w:id="143" w:author="Sherry Tsai" w:date="2022-06-22T23:45:00Z">
            <w:rPr>
              <w:rFonts w:cstheme="minorHAnsi"/>
              <w:sz w:val="28"/>
              <w:szCs w:val="28"/>
            </w:rPr>
          </w:rPrChange>
        </w:rPr>
        <w:t>prevent</w:t>
      </w:r>
      <w:del w:id="144" w:author="Sherry Tsai" w:date="2022-06-22T23:43:00Z">
        <w:r w:rsidRPr="006B64F1" w:rsidDel="00C63386">
          <w:rPr>
            <w:rFonts w:cstheme="minorHAnsi"/>
            <w:sz w:val="28"/>
            <w:szCs w:val="28"/>
            <w:highlight w:val="green"/>
            <w:rPrChange w:id="145" w:author="Sherry Tsai" w:date="2022-06-22T23:45:00Z">
              <w:rPr>
                <w:rFonts w:cstheme="minorHAnsi"/>
                <w:sz w:val="28"/>
                <w:szCs w:val="28"/>
              </w:rPr>
            </w:rPrChange>
          </w:rPr>
          <w:delText xml:space="preserve"> a kid from</w:delText>
        </w:r>
      </w:del>
      <w:r w:rsidRPr="006B64F1">
        <w:rPr>
          <w:rFonts w:cstheme="minorHAnsi"/>
          <w:sz w:val="28"/>
          <w:szCs w:val="28"/>
          <w:highlight w:val="green"/>
          <w:rPrChange w:id="146" w:author="Sherry Tsai" w:date="2022-06-22T23:45:00Z">
            <w:rPr>
              <w:rFonts w:cstheme="minorHAnsi"/>
              <w:sz w:val="28"/>
              <w:szCs w:val="28"/>
            </w:rPr>
          </w:rPrChange>
        </w:rPr>
        <w:t xml:space="preserve"> gender selection</w:t>
      </w:r>
      <w:r w:rsidRPr="00702F9A">
        <w:rPr>
          <w:rFonts w:cstheme="minorHAnsi"/>
          <w:sz w:val="28"/>
          <w:szCs w:val="28"/>
        </w:rPr>
        <w:t xml:space="preserve"> while</w:t>
      </w:r>
      <w:ins w:id="147" w:author="Sherry Tsai" w:date="2022-06-22T23:45:00Z">
        <w:r w:rsidR="00E1259F" w:rsidRPr="00E1259F">
          <w:rPr>
            <w:rFonts w:cstheme="minorHAnsi"/>
            <w:sz w:val="18"/>
            <w:szCs w:val="18"/>
            <w:rPrChange w:id="148" w:author="Sherry Tsai" w:date="2022-06-22T23:45:00Z">
              <w:rPr>
                <w:rFonts w:cstheme="minorHAnsi"/>
                <w:sz w:val="28"/>
                <w:szCs w:val="28"/>
              </w:rPr>
            </w:rPrChange>
          </w:rPr>
          <w:t>(</w:t>
        </w:r>
        <w:r w:rsidR="00E1259F" w:rsidRPr="00E1259F">
          <w:rPr>
            <w:rFonts w:ascii="PMingLiU" w:eastAsia="PMingLiU" w:hAnsi="PMingLiU" w:cstheme="minorHAnsi" w:hint="eastAsia"/>
            <w:sz w:val="18"/>
            <w:szCs w:val="18"/>
            <w:rPrChange w:id="149" w:author="Sherry Tsai" w:date="2022-06-22T23:45:00Z">
              <w:rPr>
                <w:rFonts w:ascii="PMingLiU" w:eastAsia="PMingLiU" w:hAnsi="PMingLiU" w:cstheme="minorHAnsi" w:hint="eastAsia"/>
                <w:sz w:val="28"/>
                <w:szCs w:val="28"/>
              </w:rPr>
            </w:rPrChange>
          </w:rPr>
          <w:t>当</w:t>
        </w:r>
        <w:r w:rsidR="00E1259F" w:rsidRPr="00E1259F">
          <w:rPr>
            <w:rFonts w:cstheme="minorHAnsi"/>
            <w:sz w:val="18"/>
            <w:szCs w:val="18"/>
            <w:rPrChange w:id="150" w:author="Sherry Tsai" w:date="2022-06-22T23:45:00Z">
              <w:rPr>
                <w:rFonts w:cstheme="minorHAnsi"/>
                <w:sz w:val="28"/>
                <w:szCs w:val="28"/>
              </w:rPr>
            </w:rPrChange>
          </w:rPr>
          <w:t>)</w:t>
        </w:r>
      </w:ins>
      <w:ins w:id="151" w:author="Sherry Tsai" w:date="2022-06-22T23:42:00Z">
        <w:r w:rsidR="00B75961">
          <w:rPr>
            <w:rFonts w:cstheme="minorHAnsi"/>
            <w:sz w:val="28"/>
            <w:szCs w:val="28"/>
          </w:rPr>
          <w:t xml:space="preserve"> some</w:t>
        </w:r>
      </w:ins>
      <w:r w:rsidRPr="00702F9A">
        <w:rPr>
          <w:rFonts w:cstheme="minorHAnsi"/>
          <w:sz w:val="28"/>
          <w:szCs w:val="28"/>
        </w:rPr>
        <w:t xml:space="preserve"> culture</w:t>
      </w:r>
      <w:ins w:id="152" w:author="Sherry Tsai" w:date="2022-06-22T23:44:00Z">
        <w:r w:rsidR="0013546F">
          <w:rPr>
            <w:rFonts w:cstheme="minorHAnsi"/>
            <w:sz w:val="28"/>
            <w:szCs w:val="28"/>
          </w:rPr>
          <w:t>s</w:t>
        </w:r>
      </w:ins>
      <w:r w:rsidRPr="00702F9A">
        <w:rPr>
          <w:rFonts w:cstheme="minorHAnsi"/>
          <w:sz w:val="28"/>
          <w:szCs w:val="28"/>
        </w:rPr>
        <w:t xml:space="preserve"> prefer</w:t>
      </w:r>
      <w:del w:id="153" w:author="Sherry Tsai" w:date="2022-06-22T23:42:00Z">
        <w:r w:rsidRPr="00702F9A" w:rsidDel="00B75961">
          <w:rPr>
            <w:rFonts w:cstheme="minorHAnsi"/>
            <w:sz w:val="28"/>
            <w:szCs w:val="28"/>
          </w:rPr>
          <w:delText>s</w:delText>
        </w:r>
      </w:del>
      <w:r w:rsidRPr="00702F9A">
        <w:rPr>
          <w:rFonts w:cstheme="minorHAnsi"/>
          <w:sz w:val="28"/>
          <w:szCs w:val="28"/>
        </w:rPr>
        <w:t xml:space="preserve"> sons</w:t>
      </w:r>
      <w:ins w:id="154" w:author="Sherry Tsai" w:date="2022-06-22T23:42:00Z">
        <w:r w:rsidR="00B75961">
          <w:rPr>
            <w:rFonts w:cstheme="minorHAnsi"/>
            <w:sz w:val="28"/>
            <w:szCs w:val="28"/>
          </w:rPr>
          <w:t>, so that they w</w:t>
        </w:r>
      </w:ins>
      <w:ins w:id="155" w:author="Sherry Tsai" w:date="2022-06-22T23:43:00Z">
        <w:r w:rsidR="00E46C51">
          <w:rPr>
            <w:rFonts w:cstheme="minorHAnsi"/>
            <w:sz w:val="28"/>
            <w:szCs w:val="28"/>
          </w:rPr>
          <w:t>on’t</w:t>
        </w:r>
      </w:ins>
      <w:ins w:id="156" w:author="Sherry Tsai" w:date="2022-06-22T23:42:00Z">
        <w:r w:rsidR="00B75961">
          <w:rPr>
            <w:rFonts w:cstheme="minorHAnsi"/>
            <w:sz w:val="28"/>
            <w:szCs w:val="28"/>
          </w:rPr>
          <w:t xml:space="preserve"> kill the daughter</w:t>
        </w:r>
      </w:ins>
      <w:ins w:id="157" w:author="Sherry Tsai" w:date="2022-06-22T23:43:00Z">
        <w:r w:rsidR="00AC73DC">
          <w:rPr>
            <w:rFonts w:cstheme="minorHAnsi"/>
            <w:sz w:val="28"/>
            <w:szCs w:val="28"/>
          </w:rPr>
          <w:t>s</w:t>
        </w:r>
      </w:ins>
      <w:ins w:id="158" w:author="Sherry Tsai" w:date="2022-06-22T23:42:00Z">
        <w:r w:rsidR="00B75961">
          <w:rPr>
            <w:rFonts w:cstheme="minorHAnsi"/>
            <w:sz w:val="28"/>
            <w:szCs w:val="28"/>
          </w:rPr>
          <w:t xml:space="preserve"> and keep the son</w:t>
        </w:r>
      </w:ins>
      <w:ins w:id="159" w:author="Sherry Tsai" w:date="2022-06-22T23:43:00Z">
        <w:r w:rsidR="00AC73DC">
          <w:rPr>
            <w:rFonts w:cstheme="minorHAnsi"/>
            <w:sz w:val="28"/>
            <w:szCs w:val="28"/>
          </w:rPr>
          <w:t>s</w:t>
        </w:r>
      </w:ins>
      <w:r w:rsidRPr="00702F9A">
        <w:rPr>
          <w:rFonts w:cstheme="minorHAnsi"/>
          <w:sz w:val="28"/>
          <w:szCs w:val="28"/>
        </w:rPr>
        <w:t>.</w:t>
      </w:r>
    </w:p>
    <w:p w14:paraId="328E197F" w14:textId="4129B5B0" w:rsidR="00694909" w:rsidRPr="00702F9A" w:rsidRDefault="00694909" w:rsidP="00694909">
      <w:pPr>
        <w:spacing w:line="360" w:lineRule="auto"/>
        <w:rPr>
          <w:rFonts w:cstheme="minorHAnsi"/>
          <w:sz w:val="28"/>
          <w:szCs w:val="28"/>
        </w:rPr>
      </w:pPr>
      <w:r w:rsidRPr="00702F9A">
        <w:rPr>
          <w:rFonts w:cstheme="minorHAnsi"/>
          <w:sz w:val="28"/>
          <w:szCs w:val="28"/>
        </w:rPr>
        <w:t xml:space="preserve">In conclusion, there has been </w:t>
      </w:r>
      <w:del w:id="160" w:author="Sherry Tsai" w:date="2022-06-22T23:46:00Z">
        <w:r w:rsidRPr="00702F9A" w:rsidDel="001A70DA">
          <w:rPr>
            <w:rFonts w:cstheme="minorHAnsi"/>
            <w:sz w:val="28"/>
            <w:szCs w:val="28"/>
          </w:rPr>
          <w:delText xml:space="preserve">much </w:delText>
        </w:r>
      </w:del>
      <w:ins w:id="161" w:author="Sherry Tsai" w:date="2022-06-22T23:46:00Z">
        <w:r w:rsidR="001A70DA" w:rsidRPr="00702F9A">
          <w:rPr>
            <w:rFonts w:cstheme="minorHAnsi"/>
            <w:sz w:val="28"/>
            <w:szCs w:val="28"/>
          </w:rPr>
          <w:t>m</w:t>
        </w:r>
        <w:r w:rsidR="001A70DA">
          <w:rPr>
            <w:rFonts w:cstheme="minorHAnsi"/>
            <w:sz w:val="28"/>
            <w:szCs w:val="28"/>
          </w:rPr>
          <w:t>any</w:t>
        </w:r>
        <w:r w:rsidR="001A70DA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>dispute</w:t>
      </w:r>
      <w:ins w:id="162" w:author="Sherry Tsai" w:date="2022-06-22T23:46:00Z">
        <w:r w:rsidR="001A70DA">
          <w:rPr>
            <w:rFonts w:cstheme="minorHAnsi"/>
            <w:sz w:val="28"/>
            <w:szCs w:val="28"/>
          </w:rPr>
          <w:t>s</w:t>
        </w:r>
      </w:ins>
      <w:r w:rsidRPr="00702F9A">
        <w:rPr>
          <w:rFonts w:cstheme="minorHAnsi"/>
          <w:sz w:val="28"/>
          <w:szCs w:val="28"/>
        </w:rPr>
        <w:t xml:space="preserve"> about abortion in</w:t>
      </w:r>
      <w:ins w:id="163" w:author="Sherry Tsai" w:date="2022-06-22T23:46:00Z">
        <w:r w:rsidR="00480231">
          <w:rPr>
            <w:rFonts w:cstheme="minorHAnsi"/>
            <w:sz w:val="28"/>
            <w:szCs w:val="28"/>
          </w:rPr>
          <w:t xml:space="preserve"> the</w:t>
        </w:r>
      </w:ins>
      <w:r w:rsidRPr="00702F9A">
        <w:rPr>
          <w:rFonts w:cstheme="minorHAnsi"/>
          <w:sz w:val="28"/>
          <w:szCs w:val="28"/>
        </w:rPr>
        <w:t xml:space="preserve"> society. As from my own point, abortion, is a healthcare, </w:t>
      </w:r>
      <w:r w:rsidRPr="000164D7">
        <w:rPr>
          <w:rFonts w:cstheme="minorHAnsi"/>
          <w:strike/>
          <w:sz w:val="28"/>
          <w:szCs w:val="28"/>
          <w:rPrChange w:id="164" w:author="Sherry Tsai" w:date="2022-06-22T23:47:00Z">
            <w:rPr>
              <w:rFonts w:cstheme="minorHAnsi"/>
              <w:sz w:val="28"/>
              <w:szCs w:val="28"/>
            </w:rPr>
          </w:rPrChange>
        </w:rPr>
        <w:t>self-determination</w:t>
      </w:r>
      <w:ins w:id="165" w:author="Sherry Tsai" w:date="2022-06-22T23:47:00Z">
        <w:r w:rsidR="000164D7" w:rsidRPr="000164D7">
          <w:rPr>
            <w:rFonts w:cstheme="minorHAnsi"/>
            <w:strike/>
            <w:sz w:val="20"/>
            <w:szCs w:val="20"/>
            <w:rPrChange w:id="166" w:author="Sherry Tsai" w:date="2022-06-22T23:47:00Z">
              <w:rPr>
                <w:rFonts w:cstheme="minorHAnsi"/>
                <w:sz w:val="28"/>
                <w:szCs w:val="28"/>
              </w:rPr>
            </w:rPrChange>
          </w:rPr>
          <w:t>(</w:t>
        </w:r>
        <w:r w:rsidR="000164D7" w:rsidRPr="000164D7">
          <w:rPr>
            <w:rFonts w:ascii="PMingLiU" w:eastAsia="PMingLiU" w:hAnsi="PMingLiU" w:cstheme="minorHAnsi" w:hint="eastAsia"/>
            <w:strike/>
            <w:sz w:val="20"/>
            <w:szCs w:val="20"/>
            <w:rPrChange w:id="167" w:author="Sherry Tsai" w:date="2022-06-22T23:47:00Z">
              <w:rPr>
                <w:rFonts w:ascii="PMingLiU" w:eastAsia="PMingLiU" w:hAnsi="PMingLiU" w:cstheme="minorHAnsi" w:hint="eastAsia"/>
                <w:sz w:val="28"/>
                <w:szCs w:val="28"/>
              </w:rPr>
            </w:rPrChange>
          </w:rPr>
          <w:t>决心</w:t>
        </w:r>
        <w:r w:rsidR="000164D7" w:rsidRPr="000164D7">
          <w:rPr>
            <w:rFonts w:cstheme="minorHAnsi"/>
            <w:strike/>
            <w:sz w:val="20"/>
            <w:szCs w:val="20"/>
            <w:rPrChange w:id="168" w:author="Sherry Tsai" w:date="2022-06-22T23:47:00Z">
              <w:rPr>
                <w:rFonts w:cstheme="minorHAnsi"/>
                <w:sz w:val="28"/>
                <w:szCs w:val="28"/>
              </w:rPr>
            </w:rPrChange>
          </w:rPr>
          <w:t>)</w:t>
        </w:r>
        <w:r w:rsidR="000164D7">
          <w:rPr>
            <w:rFonts w:ascii="PMingLiU" w:eastAsia="PMingLiU" w:hAnsi="PMingLiU" w:cstheme="minorHAnsi" w:hint="eastAsia"/>
            <w:sz w:val="28"/>
            <w:szCs w:val="28"/>
            <w:lang w:eastAsia="zh-TW"/>
          </w:rPr>
          <w:t xml:space="preserve"> </w:t>
        </w:r>
        <w:r w:rsidR="000164D7">
          <w:rPr>
            <w:rFonts w:eastAsia="PMingLiU" w:cstheme="minorHAnsi" w:hint="eastAsia"/>
            <w:sz w:val="28"/>
            <w:szCs w:val="28"/>
            <w:lang w:eastAsia="zh-TW"/>
          </w:rPr>
          <w:t>f</w:t>
        </w:r>
        <w:r w:rsidR="000164D7">
          <w:rPr>
            <w:rFonts w:eastAsia="PMingLiU" w:cstheme="minorHAnsi"/>
            <w:sz w:val="28"/>
            <w:szCs w:val="28"/>
            <w:lang w:eastAsia="zh-TW"/>
          </w:rPr>
          <w:t xml:space="preserve">reedom </w:t>
        </w:r>
        <w:r w:rsidR="000164D7">
          <w:rPr>
            <w:rFonts w:eastAsia="PMingLiU" w:cstheme="minorHAnsi"/>
            <w:sz w:val="28"/>
            <w:szCs w:val="28"/>
            <w:lang w:eastAsia="zh-TW"/>
          </w:rPr>
          <w:lastRenderedPageBreak/>
          <w:t>of choice</w:t>
        </w:r>
      </w:ins>
      <w:ins w:id="169" w:author="Sherry Tsai" w:date="2022-06-22T23:48:00Z">
        <w:r w:rsidR="003246AC">
          <w:rPr>
            <w:rFonts w:ascii="PMingLiU" w:eastAsia="PMingLiU" w:hAnsi="PMingLiU" w:cstheme="minorHAnsi" w:hint="eastAsia"/>
            <w:sz w:val="28"/>
            <w:szCs w:val="28"/>
            <w:lang w:eastAsia="zh-TW"/>
          </w:rPr>
          <w:t xml:space="preserve"> </w:t>
        </w:r>
      </w:ins>
      <w:del w:id="170" w:author="Sherry Tsai" w:date="2022-06-22T23:48:00Z">
        <w:r w:rsidRPr="00702F9A" w:rsidDel="003246AC">
          <w:rPr>
            <w:rFonts w:cstheme="minorHAnsi"/>
            <w:sz w:val="28"/>
            <w:szCs w:val="28"/>
          </w:rPr>
          <w:delText>,</w:delText>
        </w:r>
      </w:del>
      <w:ins w:id="171" w:author="Sherry Tsai" w:date="2022-06-22T23:48:00Z">
        <w:r w:rsidR="003246AC">
          <w:rPr>
            <w:rFonts w:cstheme="minorHAnsi"/>
            <w:sz w:val="28"/>
            <w:szCs w:val="28"/>
          </w:rPr>
          <w:t>and</w:t>
        </w:r>
      </w:ins>
      <w:r w:rsidRPr="00702F9A">
        <w:rPr>
          <w:rFonts w:cstheme="minorHAnsi"/>
          <w:sz w:val="28"/>
          <w:szCs w:val="28"/>
        </w:rPr>
        <w:t xml:space="preserve"> human</w:t>
      </w:r>
      <w:del w:id="172" w:author="Sherry Tsai" w:date="2022-06-22T23:48:00Z">
        <w:r w:rsidRPr="00702F9A" w:rsidDel="003246AC">
          <w:rPr>
            <w:rFonts w:cstheme="minorHAnsi"/>
            <w:sz w:val="28"/>
            <w:szCs w:val="28"/>
          </w:rPr>
          <w:delText>ity</w:delText>
        </w:r>
      </w:del>
      <w:r w:rsidRPr="00702F9A">
        <w:rPr>
          <w:rFonts w:cstheme="minorHAnsi"/>
          <w:sz w:val="28"/>
          <w:szCs w:val="28"/>
        </w:rPr>
        <w:t xml:space="preserve"> right, can’t be denied by anyone. Our society shouldn’t go backward</w:t>
      </w:r>
      <w:ins w:id="173" w:author="Sherry Tsai" w:date="2022-06-22T23:48:00Z">
        <w:r w:rsidR="00E420FA">
          <w:rPr>
            <w:rFonts w:cstheme="minorHAnsi"/>
            <w:sz w:val="28"/>
            <w:szCs w:val="28"/>
          </w:rPr>
          <w:t>s</w:t>
        </w:r>
      </w:ins>
      <w:r w:rsidRPr="00702F9A">
        <w:rPr>
          <w:rFonts w:cstheme="minorHAnsi"/>
          <w:sz w:val="28"/>
          <w:szCs w:val="28"/>
        </w:rPr>
        <w:t xml:space="preserve">. So I </w:t>
      </w:r>
      <w:del w:id="174" w:author="Sherry Tsai" w:date="2022-06-22T23:49:00Z">
        <w:r w:rsidRPr="00702F9A" w:rsidDel="00E420FA">
          <w:rPr>
            <w:rFonts w:cstheme="minorHAnsi"/>
            <w:sz w:val="28"/>
            <w:szCs w:val="28"/>
          </w:rPr>
          <w:delText xml:space="preserve">support </w:delText>
        </w:r>
      </w:del>
      <w:ins w:id="175" w:author="Sherry Tsai" w:date="2022-06-22T23:49:00Z">
        <w:r w:rsidR="00E420FA">
          <w:rPr>
            <w:rFonts w:cstheme="minorHAnsi"/>
            <w:sz w:val="28"/>
            <w:szCs w:val="28"/>
          </w:rPr>
          <w:t>approve</w:t>
        </w:r>
        <w:r w:rsidR="00E420FA" w:rsidRPr="00702F9A">
          <w:rPr>
            <w:rFonts w:cstheme="minorHAnsi"/>
            <w:sz w:val="28"/>
            <w:szCs w:val="28"/>
          </w:rPr>
          <w:t xml:space="preserve"> </w:t>
        </w:r>
      </w:ins>
      <w:r w:rsidRPr="00702F9A">
        <w:rPr>
          <w:rFonts w:cstheme="minorHAnsi"/>
          <w:sz w:val="28"/>
          <w:szCs w:val="28"/>
        </w:rPr>
        <w:t xml:space="preserve">abortion </w:t>
      </w:r>
      <w:del w:id="176" w:author="Sherry Tsai" w:date="2022-06-22T23:49:00Z">
        <w:r w:rsidRPr="00702F9A" w:rsidDel="00E420FA">
          <w:rPr>
            <w:rFonts w:cstheme="minorHAnsi"/>
            <w:sz w:val="28"/>
            <w:szCs w:val="28"/>
          </w:rPr>
          <w:delText xml:space="preserve">is </w:delText>
        </w:r>
      </w:del>
      <w:ins w:id="177" w:author="Sherry Tsai" w:date="2022-06-22T23:49:00Z">
        <w:r w:rsidR="00E420FA">
          <w:rPr>
            <w:rFonts w:cstheme="minorHAnsi"/>
            <w:sz w:val="28"/>
            <w:szCs w:val="28"/>
          </w:rPr>
          <w:t xml:space="preserve">being </w:t>
        </w:r>
      </w:ins>
      <w:r w:rsidRPr="00702F9A">
        <w:rPr>
          <w:rFonts w:cstheme="minorHAnsi"/>
          <w:sz w:val="28"/>
          <w:szCs w:val="28"/>
        </w:rPr>
        <w:t>legal.</w:t>
      </w:r>
    </w:p>
    <w:p w14:paraId="1074F136" w14:textId="77777777" w:rsidR="003B6B88" w:rsidRPr="00702F9A" w:rsidRDefault="00E420FA" w:rsidP="00694909">
      <w:pPr>
        <w:rPr>
          <w:rFonts w:cstheme="minorHAnsi"/>
        </w:rPr>
      </w:pPr>
    </w:p>
    <w:sectPr w:rsidR="003B6B88" w:rsidRPr="00702F9A" w:rsidSect="004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ry Tsai">
    <w15:presenceInfo w15:providerId="Windows Live" w15:userId="73496ff3ba32b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9"/>
    <w:rsid w:val="000164D7"/>
    <w:rsid w:val="00067B06"/>
    <w:rsid w:val="00125302"/>
    <w:rsid w:val="00125AAA"/>
    <w:rsid w:val="0013546F"/>
    <w:rsid w:val="00150480"/>
    <w:rsid w:val="00171BC5"/>
    <w:rsid w:val="001A70DA"/>
    <w:rsid w:val="001F5FD1"/>
    <w:rsid w:val="00224883"/>
    <w:rsid w:val="00254FE8"/>
    <w:rsid w:val="003246AC"/>
    <w:rsid w:val="00375BD3"/>
    <w:rsid w:val="004043DE"/>
    <w:rsid w:val="004564FB"/>
    <w:rsid w:val="00480231"/>
    <w:rsid w:val="00490FAE"/>
    <w:rsid w:val="004A40A6"/>
    <w:rsid w:val="005A4186"/>
    <w:rsid w:val="00694909"/>
    <w:rsid w:val="006B5372"/>
    <w:rsid w:val="006B64F1"/>
    <w:rsid w:val="00702F9A"/>
    <w:rsid w:val="007B7870"/>
    <w:rsid w:val="008420B3"/>
    <w:rsid w:val="008A0142"/>
    <w:rsid w:val="00935054"/>
    <w:rsid w:val="009A2A8F"/>
    <w:rsid w:val="009C325B"/>
    <w:rsid w:val="00A02E54"/>
    <w:rsid w:val="00AC15B8"/>
    <w:rsid w:val="00AC73DC"/>
    <w:rsid w:val="00B75961"/>
    <w:rsid w:val="00B75CE6"/>
    <w:rsid w:val="00BA1DEE"/>
    <w:rsid w:val="00BD3196"/>
    <w:rsid w:val="00C31B66"/>
    <w:rsid w:val="00C63386"/>
    <w:rsid w:val="00CB6C46"/>
    <w:rsid w:val="00D00763"/>
    <w:rsid w:val="00D15E55"/>
    <w:rsid w:val="00E1259F"/>
    <w:rsid w:val="00E420FA"/>
    <w:rsid w:val="00E46C51"/>
    <w:rsid w:val="00E64978"/>
    <w:rsid w:val="00EE1E06"/>
    <w:rsid w:val="00EE317F"/>
    <w:rsid w:val="00F25527"/>
    <w:rsid w:val="00F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2F96"/>
  <w15:chartTrackingRefBased/>
  <w15:docId w15:val="{415D3BC2-68D6-DE4A-B713-0D4E2773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9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4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5592-4A5F-421A-A98F-F91C9CB1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歌</dc:creator>
  <cp:keywords/>
  <dc:description/>
  <cp:lastModifiedBy>Sherry Tsai</cp:lastModifiedBy>
  <cp:revision>41</cp:revision>
  <dcterms:created xsi:type="dcterms:W3CDTF">2022-06-22T14:54:00Z</dcterms:created>
  <dcterms:modified xsi:type="dcterms:W3CDTF">2022-06-22T15:49:00Z</dcterms:modified>
</cp:coreProperties>
</file>