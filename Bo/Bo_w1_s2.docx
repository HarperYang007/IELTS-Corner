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CB1D7" w14:textId="77777777" w:rsidR="00AB3B3B" w:rsidRDefault="00AB3B3B" w:rsidP="00AB3B3B">
      <w:pPr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t>Bobo</w:t>
      </w:r>
    </w:p>
    <w:p w14:paraId="75976900" w14:textId="48DC7B3C" w:rsidR="00944308" w:rsidRPr="00944308" w:rsidRDefault="00944308" w:rsidP="00944308">
      <w:pPr>
        <w:jc w:val="left"/>
        <w:rPr>
          <w:ins w:id="0" w:author="杨 蕊羽" w:date="2022-06-08T01:57:00Z"/>
          <w:rFonts w:eastAsia="PMingLiU"/>
          <w:lang w:eastAsia="zh-TW"/>
        </w:rPr>
      </w:pPr>
      <w:ins w:id="1" w:author="杨 蕊羽" w:date="2022-06-08T01:57:00Z">
        <w:r w:rsidRPr="00944308">
          <w:rPr>
            <w:rFonts w:eastAsia="PMingLiU"/>
            <w:lang w:eastAsia="zh-TW"/>
            <w:rPrChange w:id="2" w:author="杨 蕊羽" w:date="2022-06-08T01:57:00Z">
              <w:rPr>
                <w:rFonts w:eastAsia="PMingLiU"/>
                <w:highlight w:val="yellow"/>
                <w:lang w:eastAsia="zh-TW"/>
              </w:rPr>
            </w:rPrChange>
          </w:rPr>
          <w:t>Th</w:t>
        </w:r>
        <w:r w:rsidRPr="00944308">
          <w:rPr>
            <w:rFonts w:eastAsia="PMingLiU"/>
            <w:color w:val="000000" w:themeColor="text1"/>
            <w:lang w:eastAsia="zh-TW"/>
            <w:rPrChange w:id="3" w:author="杨 蕊羽" w:date="2022-06-08T01:57:00Z">
              <w:rPr>
                <w:rFonts w:eastAsia="PMingLiU"/>
                <w:highlight w:val="yellow"/>
                <w:lang w:eastAsia="zh-TW"/>
              </w:rPr>
            </w:rPrChange>
          </w:rPr>
          <w:t>e bar chart</w:t>
        </w:r>
        <w:r w:rsidRPr="00944308">
          <w:rPr>
            <w:rFonts w:eastAsia="PMingLiU"/>
            <w:color w:val="000000" w:themeColor="text1"/>
            <w:lang w:eastAsia="zh-TW"/>
            <w:rPrChange w:id="4" w:author="杨 蕊羽" w:date="2022-06-08T01:57:00Z">
              <w:rPr>
                <w:rFonts w:eastAsia="PMingLiU"/>
                <w:lang w:eastAsia="zh-TW"/>
              </w:rPr>
            </w:rPrChange>
          </w:rPr>
          <w:t xml:space="preserve"> </w:t>
        </w:r>
        <w:r w:rsidRPr="00944308">
          <w:rPr>
            <w:rFonts w:eastAsia="PMingLiU"/>
            <w:color w:val="000000" w:themeColor="text1"/>
            <w:lang w:eastAsia="zh-TW"/>
            <w:rPrChange w:id="5" w:author="杨 蕊羽" w:date="2022-06-08T01:57:00Z">
              <w:rPr>
                <w:rFonts w:eastAsia="PMingLiU"/>
                <w:highlight w:val="cyan"/>
                <w:lang w:eastAsia="zh-TW"/>
              </w:rPr>
            </w:rPrChange>
          </w:rPr>
          <w:t>demonstrates</w:t>
        </w:r>
        <w:r w:rsidRPr="00944308">
          <w:rPr>
            <w:rFonts w:eastAsia="PMingLiU"/>
            <w:color w:val="000000" w:themeColor="text1"/>
            <w:lang w:eastAsia="zh-TW"/>
            <w:rPrChange w:id="6" w:author="杨 蕊羽" w:date="2022-06-08T01:57:00Z">
              <w:rPr>
                <w:rFonts w:eastAsia="PMingLiU"/>
                <w:highlight w:val="yellow"/>
                <w:lang w:eastAsia="zh-TW"/>
              </w:rPr>
            </w:rPrChange>
          </w:rPr>
          <w:t xml:space="preserve"> four countries</w:t>
        </w:r>
        <w:r w:rsidRPr="00944308">
          <w:rPr>
            <w:rFonts w:eastAsia="PMingLiU"/>
            <w:color w:val="000000" w:themeColor="text1"/>
            <w:lang w:eastAsia="zh-TW"/>
            <w:rPrChange w:id="7" w:author="杨 蕊羽" w:date="2022-06-08T01:57:00Z">
              <w:rPr>
                <w:rFonts w:eastAsia="PMingLiU"/>
                <w:lang w:eastAsia="zh-TW"/>
              </w:rPr>
            </w:rPrChange>
          </w:rPr>
          <w:t xml:space="preserve"> </w:t>
        </w:r>
        <w:r w:rsidRPr="00944308">
          <w:rPr>
            <w:rFonts w:eastAsia="PMingLiU"/>
            <w:color w:val="000000" w:themeColor="text1"/>
            <w:lang w:eastAsia="zh-TW"/>
            <w:rPrChange w:id="8" w:author="杨 蕊羽" w:date="2022-06-08T01:57:00Z">
              <w:rPr>
                <w:rFonts w:eastAsia="PMingLiU"/>
                <w:color w:val="FF0000"/>
                <w:lang w:eastAsia="zh-TW"/>
              </w:rPr>
            </w:rPrChange>
          </w:rPr>
          <w:t xml:space="preserve">in terms of </w:t>
        </w:r>
        <w:r w:rsidRPr="00944308">
          <w:rPr>
            <w:rFonts w:eastAsia="PMingLiU"/>
            <w:color w:val="000000" w:themeColor="text1"/>
            <w:lang w:eastAsia="zh-TW"/>
            <w:rPrChange w:id="9" w:author="杨 蕊羽" w:date="2022-06-08T01:57:00Z">
              <w:rPr>
                <w:rFonts w:eastAsia="PMingLiU"/>
                <w:highlight w:val="yellow"/>
                <w:lang w:eastAsia="zh-TW"/>
              </w:rPr>
            </w:rPrChange>
          </w:rPr>
          <w:t>four approaches</w:t>
        </w:r>
        <w:r w:rsidRPr="00944308">
          <w:rPr>
            <w:rFonts w:eastAsia="PMingLiU"/>
            <w:color w:val="000000" w:themeColor="text1"/>
            <w:lang w:eastAsia="zh-TW"/>
            <w:rPrChange w:id="10" w:author="杨 蕊羽" w:date="2022-06-08T01:57:00Z">
              <w:rPr>
                <w:rFonts w:eastAsia="PMingLiU"/>
                <w:lang w:eastAsia="zh-TW"/>
              </w:rPr>
            </w:rPrChange>
          </w:rPr>
          <w:t xml:space="preserve"> </w:t>
        </w:r>
        <w:r w:rsidRPr="00944308">
          <w:rPr>
            <w:rFonts w:eastAsia="PMingLiU"/>
            <w:color w:val="000000" w:themeColor="text1"/>
            <w:lang w:eastAsia="zh-TW"/>
            <w:rPrChange w:id="11" w:author="杨 蕊羽" w:date="2022-06-08T01:57:00Z">
              <w:rPr>
                <w:rFonts w:eastAsia="PMingLiU"/>
                <w:color w:val="FF0000"/>
                <w:lang w:eastAsia="zh-TW"/>
              </w:rPr>
            </w:rPrChange>
          </w:rPr>
          <w:t>to</w:t>
        </w:r>
        <w:r w:rsidRPr="00944308">
          <w:rPr>
            <w:rFonts w:eastAsia="PMingLiU"/>
            <w:color w:val="000000" w:themeColor="text1"/>
            <w:lang w:eastAsia="zh-TW"/>
            <w:rPrChange w:id="12" w:author="杨 蕊羽" w:date="2022-06-08T01:57:00Z">
              <w:rPr>
                <w:rFonts w:eastAsia="PMingLiU"/>
                <w:lang w:eastAsia="zh-TW"/>
              </w:rPr>
            </w:rPrChange>
          </w:rPr>
          <w:t xml:space="preserve"> </w:t>
        </w:r>
        <w:r w:rsidRPr="00944308">
          <w:rPr>
            <w:rFonts w:eastAsia="PMingLiU"/>
            <w:color w:val="000000" w:themeColor="text1"/>
            <w:lang w:eastAsia="zh-TW"/>
            <w:rPrChange w:id="13" w:author="杨 蕊羽" w:date="2022-06-08T01:57:00Z">
              <w:rPr>
                <w:rFonts w:eastAsia="PMingLiU"/>
                <w:highlight w:val="yellow"/>
                <w:lang w:eastAsia="zh-TW"/>
              </w:rPr>
            </w:rPrChange>
          </w:rPr>
          <w:t>dispo</w:t>
        </w:r>
        <w:r>
          <w:rPr>
            <w:rFonts w:eastAsia="PMingLiU"/>
            <w:color w:val="000000" w:themeColor="text1"/>
            <w:lang w:eastAsia="zh-TW"/>
          </w:rPr>
          <w:t xml:space="preserve">se </w:t>
        </w:r>
        <w:r w:rsidRPr="00944308">
          <w:rPr>
            <w:rFonts w:eastAsia="PMingLiU"/>
            <w:color w:val="000000" w:themeColor="text1"/>
            <w:lang w:eastAsia="zh-TW"/>
            <w:rPrChange w:id="14" w:author="杨 蕊羽" w:date="2022-06-08T01:57:00Z">
              <w:rPr>
                <w:rFonts w:eastAsia="PMingLiU"/>
                <w:highlight w:val="yellow"/>
                <w:lang w:eastAsia="zh-TW"/>
              </w:rPr>
            </w:rPrChange>
          </w:rPr>
          <w:t>garbag</w:t>
        </w:r>
        <w:r w:rsidRPr="00944308">
          <w:rPr>
            <w:rFonts w:eastAsia="PMingLiU"/>
            <w:color w:val="000000" w:themeColor="text1"/>
            <w:lang w:eastAsia="zh-TW"/>
            <w:rPrChange w:id="15" w:author="杨 蕊羽" w:date="2022-06-08T01:57:00Z">
              <w:rPr>
                <w:rFonts w:eastAsia="PMingLiU"/>
                <w:lang w:eastAsia="zh-TW"/>
              </w:rPr>
            </w:rPrChange>
          </w:rPr>
          <w:t>e.</w:t>
        </w:r>
      </w:ins>
    </w:p>
    <w:p w14:paraId="4CA4243A" w14:textId="77777777" w:rsidR="00944308" w:rsidRPr="00944308" w:rsidRDefault="00944308" w:rsidP="00944308">
      <w:pPr>
        <w:jc w:val="left"/>
        <w:rPr>
          <w:ins w:id="16" w:author="杨 蕊羽" w:date="2022-06-08T01:57:00Z"/>
          <w:rFonts w:eastAsia="PMingLiU"/>
          <w:lang w:eastAsia="zh-TW"/>
        </w:rPr>
      </w:pPr>
    </w:p>
    <w:p w14:paraId="500EAF65" w14:textId="79E4B0D9" w:rsidR="00944308" w:rsidRPr="009710D9" w:rsidRDefault="00944308" w:rsidP="00944308">
      <w:pPr>
        <w:pStyle w:val="a5"/>
        <w:rPr>
          <w:ins w:id="17" w:author="杨 蕊羽" w:date="2022-06-08T01:57:00Z"/>
          <w:rFonts w:eastAsia="PMingLiU"/>
          <w:color w:val="000000" w:themeColor="text1"/>
          <w:sz w:val="21"/>
          <w:szCs w:val="22"/>
          <w:lang w:eastAsia="zh-TW"/>
          <w:rPrChange w:id="18" w:author="杨蕊羽" w:date="2022-06-08T10:57:00Z">
            <w:rPr>
              <w:ins w:id="19" w:author="杨 蕊羽" w:date="2022-06-08T01:57:00Z"/>
            </w:rPr>
          </w:rPrChange>
        </w:rPr>
      </w:pPr>
      <w:ins w:id="20" w:author="杨 蕊羽" w:date="2022-06-08T01:57:00Z"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21" w:author="杨蕊羽" w:date="2022-06-08T10:57:00Z">
              <w:rPr>
                <w:rFonts w:eastAsia="PMingLiU"/>
                <w:lang w:eastAsia="zh-TW"/>
              </w:rPr>
            </w:rPrChange>
          </w:rPr>
          <w:t xml:space="preserve">It is noticeable that 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22" w:author="杨蕊羽" w:date="2022-06-08T10:57:00Z">
              <w:rPr>
                <w:rFonts w:eastAsia="PMingLiU"/>
                <w:highlight w:val="yellow"/>
                <w:lang w:eastAsia="zh-TW"/>
              </w:rPr>
            </w:rPrChange>
          </w:rPr>
          <w:t>t</w:t>
        </w:r>
      </w:ins>
      <w:ins w:id="23" w:author="杨 蕊羽" w:date="2022-06-08T01:59:00Z">
        <w:r w:rsidR="00FB6A3E"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24" w:author="杨蕊羽" w:date="2022-06-08T10:57:00Z">
              <w:rPr>
                <w:rFonts w:eastAsia="PMingLiU"/>
                <w:lang w:eastAsia="zh-TW"/>
              </w:rPr>
            </w:rPrChange>
          </w:rPr>
          <w:t>he distribution</w:t>
        </w:r>
      </w:ins>
      <w:ins w:id="25" w:author="杨 蕊羽" w:date="2022-06-08T01:57:00Z"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26" w:author="杨蕊羽" w:date="2022-06-08T10:57:00Z">
              <w:rPr>
                <w:rFonts w:eastAsia="PMingLiU"/>
                <w:lang w:eastAsia="zh-TW"/>
              </w:rPr>
            </w:rPrChange>
          </w:rPr>
          <w:t xml:space="preserve"> of landfilling, recycling, and burnt is similar i</w:t>
        </w:r>
      </w:ins>
      <w:ins w:id="27" w:author="杨 蕊羽" w:date="2022-06-08T01:59:00Z">
        <w:r w:rsidR="00FB6A3E"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28" w:author="杨蕊羽" w:date="2022-06-08T10:57:00Z">
              <w:rPr>
                <w:rFonts w:eastAsia="PMingLiU"/>
                <w:lang w:eastAsia="zh-TW"/>
              </w:rPr>
            </w:rPrChange>
          </w:rPr>
          <w:t xml:space="preserve">n </w:t>
        </w:r>
      </w:ins>
      <w:ins w:id="29" w:author="杨 蕊羽" w:date="2022-06-08T01:57:00Z"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30" w:author="杨蕊羽" w:date="2022-06-08T10:57:00Z">
              <w:rPr>
                <w:rFonts w:eastAsia="PMingLiU"/>
                <w:highlight w:val="cyan"/>
                <w:lang w:eastAsia="zh-TW"/>
              </w:rPr>
            </w:rPrChange>
          </w:rPr>
          <w:t>Italy, UK, and Spain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31" w:author="杨蕊羽" w:date="2022-06-08T10:57:00Z">
              <w:rPr>
                <w:rFonts w:eastAsia="PMingLiU"/>
                <w:highlight w:val="cyan"/>
              </w:rPr>
            </w:rPrChange>
          </w:rPr>
          <w:t>.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32" w:author="杨蕊羽" w:date="2022-06-08T10:57:00Z">
              <w:rPr>
                <w:rFonts w:eastAsia="PMingLiU"/>
              </w:rPr>
            </w:rPrChange>
          </w:rPr>
          <w:t xml:space="preserve"> The most used way is landfill 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33" w:author="杨蕊羽" w:date="2022-06-08T10:57:00Z">
              <w:rPr>
                <w:rFonts w:eastAsia="PMingLiU"/>
                <w:highlight w:val="cyan"/>
              </w:rPr>
            </w:rPrChange>
          </w:rPr>
          <w:t>follow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34" w:author="杨蕊羽" w:date="2022-06-08T10:57:00Z">
              <w:rPr>
                <w:rFonts w:eastAsia="PMingLiU"/>
              </w:rPr>
            </w:rPrChange>
          </w:rPr>
          <w:t>ed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35" w:author="杨蕊羽" w:date="2022-06-08T10:57:00Z">
              <w:rPr>
                <w:rFonts w:eastAsia="PMingLiU"/>
                <w:highlight w:val="cyan"/>
              </w:rPr>
            </w:rPrChange>
          </w:rPr>
          <w:t xml:space="preserve"> 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36" w:author="杨蕊羽" w:date="2022-06-08T10:57:00Z">
              <w:rPr>
                <w:rFonts w:eastAsia="PMingLiU"/>
              </w:rPr>
            </w:rPrChange>
          </w:rPr>
          <w:t xml:space="preserve">by 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37" w:author="杨蕊羽" w:date="2022-06-08T10:57:00Z">
              <w:rPr>
                <w:rFonts w:eastAsia="PMingLiU"/>
                <w:highlight w:val="cyan"/>
              </w:rPr>
            </w:rPrChange>
          </w:rPr>
          <w:t>recycling</w:t>
        </w:r>
        <w:r w:rsidRPr="009710D9" w:rsidDel="00AF076A">
          <w:rPr>
            <w:rFonts w:eastAsia="PMingLiU"/>
            <w:color w:val="000000" w:themeColor="text1"/>
            <w:sz w:val="21"/>
            <w:szCs w:val="22"/>
            <w:lang w:eastAsia="zh-TW"/>
            <w:rPrChange w:id="38" w:author="杨蕊羽" w:date="2022-06-08T10:57:00Z">
              <w:rPr>
                <w:rFonts w:eastAsia="PMingLiU"/>
              </w:rPr>
            </w:rPrChange>
          </w:rPr>
          <w:t xml:space="preserve"> 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39" w:author="杨蕊羽" w:date="2022-06-08T10:57:00Z">
              <w:rPr>
                <w:rFonts w:eastAsia="PMingLiU"/>
              </w:rPr>
            </w:rPrChange>
          </w:rPr>
          <w:t xml:space="preserve">and burnt. 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40" w:author="杨蕊羽" w:date="2022-06-08T10:57:00Z">
              <w:rPr>
                <w:rFonts w:eastAsia="PMingLiU"/>
                <w:lang w:eastAsia="zh-TW"/>
              </w:rPr>
            </w:rPrChange>
          </w:rPr>
          <w:t>On the other hand, the distribution of these three disposal methods is completely reverse</w:t>
        </w:r>
        <w:r w:rsidRPr="009710D9">
          <w:rPr>
            <w:rFonts w:eastAsia="PMingLiU" w:hint="eastAsia"/>
            <w:color w:val="000000" w:themeColor="text1"/>
            <w:sz w:val="21"/>
            <w:szCs w:val="22"/>
            <w:lang w:eastAsia="zh-TW"/>
            <w:rPrChange w:id="41" w:author="杨蕊羽" w:date="2022-06-08T10:57:00Z">
              <w:rPr>
                <w:rFonts w:eastAsia="PMingLiU" w:hint="eastAsia"/>
              </w:rPr>
            </w:rPrChange>
          </w:rPr>
          <w:t>d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42" w:author="杨蕊羽" w:date="2022-06-08T10:57:00Z">
              <w:rPr>
                <w:rFonts w:eastAsia="PMingLiU"/>
              </w:rPr>
            </w:rPrChange>
          </w:rPr>
          <w:t xml:space="preserve"> in 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43" w:author="杨蕊羽" w:date="2022-06-08T10:57:00Z">
              <w:rPr>
                <w:rFonts w:eastAsia="PMingLiU"/>
                <w:lang w:eastAsia="zh-TW"/>
              </w:rPr>
            </w:rPrChange>
          </w:rPr>
          <w:t xml:space="preserve">Netherland, with the least used landfill </w:t>
        </w:r>
      </w:ins>
      <w:ins w:id="44" w:author="杨 蕊羽" w:date="2022-06-08T02:00:00Z">
        <w:r w:rsidR="00FB6A3E"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45" w:author="杨蕊羽" w:date="2022-06-08T10:57:00Z">
              <w:rPr>
                <w:rFonts w:eastAsia="PMingLiU"/>
              </w:rPr>
            </w:rPrChange>
          </w:rPr>
          <w:t xml:space="preserve">followed by </w:t>
        </w:r>
      </w:ins>
      <w:ins w:id="46" w:author="杨 蕊羽" w:date="2022-06-08T01:57:00Z"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47" w:author="杨蕊羽" w:date="2022-06-08T10:57:00Z">
              <w:rPr>
                <w:rFonts w:eastAsia="PMingLiU"/>
                <w:highlight w:val="cyan"/>
              </w:rPr>
            </w:rPrChange>
          </w:rPr>
          <w:t>recycling</w:t>
        </w:r>
        <w:r w:rsidRPr="009710D9">
          <w:rPr>
            <w:rFonts w:eastAsia="PMingLiU"/>
            <w:color w:val="000000" w:themeColor="text1"/>
            <w:sz w:val="21"/>
            <w:szCs w:val="22"/>
            <w:lang w:eastAsia="zh-TW"/>
            <w:rPrChange w:id="48" w:author="杨蕊羽" w:date="2022-06-08T10:57:00Z">
              <w:rPr>
                <w:rFonts w:eastAsia="PMingLiU"/>
                <w:lang w:eastAsia="zh-TW"/>
              </w:rPr>
            </w:rPrChange>
          </w:rPr>
          <w:t xml:space="preserve"> and burnt.</w:t>
        </w:r>
      </w:ins>
    </w:p>
    <w:p w14:paraId="5E6B85DD" w14:textId="77777777" w:rsidR="00944308" w:rsidRPr="00944308" w:rsidRDefault="00944308" w:rsidP="00944308">
      <w:pPr>
        <w:jc w:val="left"/>
        <w:rPr>
          <w:ins w:id="49" w:author="杨 蕊羽" w:date="2022-06-08T01:57:00Z"/>
          <w:rFonts w:eastAsia="PMingLiU"/>
          <w:lang w:eastAsia="zh-TW"/>
        </w:rPr>
      </w:pPr>
    </w:p>
    <w:p w14:paraId="5DFB56C2" w14:textId="2F9A4C28" w:rsidR="00944308" w:rsidRPr="00944308" w:rsidRDefault="00944308" w:rsidP="00944308">
      <w:pPr>
        <w:jc w:val="left"/>
        <w:rPr>
          <w:ins w:id="50" w:author="杨 蕊羽" w:date="2022-06-08T01:57:00Z"/>
          <w:rFonts w:eastAsia="PMingLiU"/>
          <w:lang w:eastAsia="zh-TW"/>
        </w:rPr>
      </w:pPr>
      <w:ins w:id="51" w:author="杨 蕊羽" w:date="2022-06-08T01:57:00Z">
        <w:r w:rsidRPr="00944308">
          <w:rPr>
            <w:rFonts w:eastAsia="PMingLiU" w:hint="eastAsia"/>
          </w:rPr>
          <w:t>T</w:t>
        </w:r>
        <w:r w:rsidRPr="00944308">
          <w:rPr>
            <w:rFonts w:eastAsia="PMingLiU"/>
            <w:lang w:eastAsia="zh-TW"/>
          </w:rPr>
          <w:t>he highest figure</w:t>
        </w:r>
      </w:ins>
      <w:ins w:id="52" w:author="杨 蕊羽" w:date="2022-06-08T02:00:00Z">
        <w:r w:rsidR="00FB6A3E">
          <w:rPr>
            <w:rFonts w:eastAsia="PMingLiU"/>
            <w:lang w:eastAsia="zh-TW"/>
          </w:rPr>
          <w:t xml:space="preserve"> </w:t>
        </w:r>
      </w:ins>
      <w:ins w:id="53" w:author="杨 蕊羽" w:date="2022-06-08T01:57:00Z">
        <w:r w:rsidRPr="00944308">
          <w:rPr>
            <w:rFonts w:eastAsia="PMingLiU"/>
            <w:lang w:eastAsia="zh-TW"/>
          </w:rPr>
          <w:t xml:space="preserve">shown on the chart is 60%, which indicates UK </w:t>
        </w:r>
        <w:r w:rsidRPr="00944308">
          <w:rPr>
            <w:rFonts w:eastAsia="PMingLiU"/>
            <w:lang w:eastAsia="zh-TW"/>
            <w:rPrChange w:id="54" w:author="杨 蕊羽" w:date="2022-06-08T01:57:00Z">
              <w:rPr>
                <w:rFonts w:eastAsia="PMingLiU"/>
                <w:highlight w:val="cyan"/>
                <w:lang w:eastAsia="zh-TW"/>
              </w:rPr>
            </w:rPrChange>
          </w:rPr>
          <w:t>has</w:t>
        </w:r>
        <w:r w:rsidRPr="00944308">
          <w:rPr>
            <w:rFonts w:eastAsia="PMingLiU"/>
            <w:lang w:eastAsia="zh-TW"/>
          </w:rPr>
          <w:t xml:space="preserve"> processed more than half of </w:t>
        </w:r>
        <w:r w:rsidRPr="00944308">
          <w:rPr>
            <w:rFonts w:eastAsia="PMingLiU"/>
            <w:lang w:eastAsia="zh-TW"/>
            <w:rPrChange w:id="55" w:author="杨 蕊羽" w:date="2022-06-08T01:57:00Z">
              <w:rPr>
                <w:rFonts w:eastAsia="PMingLiU"/>
                <w:highlight w:val="cyan"/>
                <w:lang w:eastAsia="zh-TW"/>
              </w:rPr>
            </w:rPrChange>
          </w:rPr>
          <w:t>its</w:t>
        </w:r>
        <w:r w:rsidRPr="00944308">
          <w:rPr>
            <w:rFonts w:eastAsia="PMingLiU"/>
            <w:lang w:eastAsia="zh-TW"/>
          </w:rPr>
          <w:t xml:space="preserve"> city waste using landfill. By contrast, the lowest percentage on the chart is 10%, which represents the least used waste disposal is landfill in Netherland.</w:t>
        </w:r>
      </w:ins>
    </w:p>
    <w:p w14:paraId="0E3C4AC3" w14:textId="77777777" w:rsidR="00944308" w:rsidRPr="00944308" w:rsidRDefault="00944308" w:rsidP="00944308">
      <w:pPr>
        <w:jc w:val="left"/>
        <w:rPr>
          <w:ins w:id="56" w:author="杨 蕊羽" w:date="2022-06-08T01:57:00Z"/>
          <w:rFonts w:eastAsia="PMingLiU"/>
          <w:lang w:eastAsia="zh-TW"/>
        </w:rPr>
      </w:pPr>
    </w:p>
    <w:p w14:paraId="3A0CDF1A" w14:textId="1E40583B" w:rsidR="00944308" w:rsidRPr="00944308" w:rsidRDefault="00944308" w:rsidP="00944308">
      <w:pPr>
        <w:jc w:val="left"/>
        <w:rPr>
          <w:ins w:id="57" w:author="杨 蕊羽" w:date="2022-06-08T01:57:00Z"/>
          <w:rFonts w:eastAsia="PMingLiU"/>
          <w:lang w:eastAsia="zh-TW"/>
        </w:rPr>
      </w:pPr>
      <w:ins w:id="58" w:author="杨 蕊羽" w:date="2022-06-08T01:57:00Z">
        <w:r w:rsidRPr="00944308">
          <w:rPr>
            <w:rFonts w:eastAsia="PMingLiU"/>
            <w:lang w:eastAsia="zh-TW"/>
          </w:rPr>
          <w:t xml:space="preserve">Among the percentages of recycling, they are the same in UK and Italy with 30% </w:t>
        </w:r>
        <w:r w:rsidRPr="00944308">
          <w:rPr>
            <w:rFonts w:eastAsia="PMingLiU"/>
            <w:lang w:eastAsia="zh-TW"/>
            <w:rPrChange w:id="59" w:author="杨 蕊羽" w:date="2022-06-08T01:57:00Z">
              <w:rPr>
                <w:rFonts w:eastAsia="PMingLiU"/>
                <w:highlight w:val="cyan"/>
                <w:lang w:eastAsia="zh-TW"/>
              </w:rPr>
            </w:rPrChange>
          </w:rPr>
          <w:t>which is 2 times as much as the percentage of recycling in Netherland</w:t>
        </w:r>
        <w:r w:rsidRPr="00944308">
          <w:rPr>
            <w:rFonts w:eastAsia="PMingLiU"/>
            <w:lang w:eastAsia="zh-TW"/>
          </w:rPr>
          <w:t>, and Spain reaches the highest point of 35%.</w:t>
        </w:r>
      </w:ins>
    </w:p>
    <w:p w14:paraId="1AD7AE22" w14:textId="77777777" w:rsidR="00944308" w:rsidRPr="00944308" w:rsidRDefault="00944308" w:rsidP="00944308">
      <w:pPr>
        <w:jc w:val="left"/>
        <w:rPr>
          <w:ins w:id="60" w:author="杨 蕊羽" w:date="2022-06-08T01:57:00Z"/>
          <w:rFonts w:eastAsia="PMingLiU"/>
          <w:lang w:eastAsia="zh-TW"/>
        </w:rPr>
      </w:pPr>
    </w:p>
    <w:p w14:paraId="5F3FFEFA" w14:textId="77777777" w:rsidR="00944308" w:rsidRPr="00944308" w:rsidRDefault="00944308" w:rsidP="00944308">
      <w:pPr>
        <w:jc w:val="left"/>
        <w:rPr>
          <w:ins w:id="61" w:author="杨 蕊羽" w:date="2022-06-08T01:57:00Z"/>
          <w:rFonts w:eastAsia="PMingLiU"/>
          <w:lang w:eastAsia="zh-TW"/>
        </w:rPr>
      </w:pPr>
      <w:ins w:id="62" w:author="杨 蕊羽" w:date="2022-06-08T01:57:00Z">
        <w:r w:rsidRPr="00944308">
          <w:rPr>
            <w:rPrChange w:id="63" w:author="杨 蕊羽" w:date="2022-06-08T01:57:00Z">
              <w:rPr>
                <w:highlight w:val="cyan"/>
              </w:rPr>
            </w:rPrChange>
          </w:rPr>
          <w:t xml:space="preserve">As is presented in the bar chart, burning is used to dispose of </w:t>
        </w:r>
        <w:r w:rsidRPr="00944308">
          <w:rPr>
            <w:rFonts w:eastAsia="PMingLiU"/>
            <w:lang w:eastAsia="zh-TW"/>
            <w:rPrChange w:id="64" w:author="杨 蕊羽" w:date="2022-06-08T01:57:00Z">
              <w:rPr>
                <w:rFonts w:eastAsia="PMingLiU"/>
                <w:highlight w:val="cyan"/>
                <w:lang w:eastAsia="zh-TW"/>
              </w:rPr>
            </w:rPrChange>
          </w:rPr>
          <w:t>more than one-third of garbage in Netherland. It is used to dispose of less than 10% of their garbage in Italy and Spain.</w:t>
        </w:r>
      </w:ins>
    </w:p>
    <w:p w14:paraId="3525B89A" w14:textId="77777777" w:rsidR="00944308" w:rsidRPr="00944308" w:rsidRDefault="00944308" w:rsidP="00944308">
      <w:pPr>
        <w:jc w:val="left"/>
        <w:rPr>
          <w:ins w:id="65" w:author="杨 蕊羽" w:date="2022-06-08T01:57:00Z"/>
          <w:rFonts w:eastAsia="PMingLiU"/>
          <w:lang w:eastAsia="zh-TW"/>
        </w:rPr>
      </w:pPr>
    </w:p>
    <w:p w14:paraId="0327C87C" w14:textId="654BADB8" w:rsidR="00944308" w:rsidRDefault="00944308" w:rsidP="00944308">
      <w:pPr>
        <w:jc w:val="left"/>
        <w:rPr>
          <w:ins w:id="66" w:author="杨 蕊羽" w:date="2022-06-08T01:57:00Z"/>
          <w:rFonts w:eastAsia="PMingLiU"/>
          <w:lang w:eastAsia="zh-TW"/>
        </w:rPr>
      </w:pPr>
      <w:ins w:id="67" w:author="杨 蕊羽" w:date="2022-06-08T01:57:00Z">
        <w:r w:rsidRPr="00944308">
          <w:rPr>
            <w:rFonts w:eastAsia="PMingLiU"/>
            <w:lang w:eastAsia="zh-TW"/>
          </w:rPr>
          <w:t xml:space="preserve">In terms of </w:t>
        </w:r>
        <w:r w:rsidRPr="00944308">
          <w:rPr>
            <w:rFonts w:eastAsia="PMingLiU"/>
            <w:lang w:eastAsia="zh-TW"/>
            <w:rPrChange w:id="68" w:author="杨 蕊羽" w:date="2022-06-08T01:57:00Z">
              <w:rPr>
                <w:rFonts w:eastAsia="PMingLiU"/>
                <w:highlight w:val="cyan"/>
                <w:lang w:eastAsia="zh-TW"/>
              </w:rPr>
            </w:rPrChange>
          </w:rPr>
          <w:t>biological</w:t>
        </w:r>
        <w:r w:rsidRPr="00944308">
          <w:rPr>
            <w:rFonts w:eastAsia="PMingLiU"/>
            <w:lang w:eastAsia="zh-TW"/>
          </w:rPr>
          <w:t xml:space="preserve"> treatment,</w:t>
        </w:r>
      </w:ins>
      <w:ins w:id="69" w:author="杨 蕊羽" w:date="2022-06-08T02:02:00Z">
        <w:r w:rsidR="00FB6A3E">
          <w:rPr>
            <w:rFonts w:eastAsia="PMingLiU"/>
            <w:lang w:eastAsia="zh-TW"/>
          </w:rPr>
          <w:t xml:space="preserve"> </w:t>
        </w:r>
      </w:ins>
      <w:ins w:id="70" w:author="杨 蕊羽" w:date="2022-06-08T01:57:00Z">
        <w:r w:rsidRPr="00944308">
          <w:rPr>
            <w:rFonts w:eastAsia="PMingLiU"/>
            <w:lang w:eastAsia="zh-TW"/>
          </w:rPr>
          <w:t>UK has never used this approach. However, Netherland preferers to biologically treat their city waste over the other methods, which is at 30%.</w:t>
        </w:r>
      </w:ins>
    </w:p>
    <w:p w14:paraId="3746E52A" w14:textId="77777777" w:rsidR="00944308" w:rsidRDefault="00944308" w:rsidP="00AB3B3B">
      <w:pPr>
        <w:jc w:val="left"/>
        <w:rPr>
          <w:ins w:id="71" w:author="杨 蕊羽" w:date="2022-06-08T01:57:00Z"/>
          <w:rFonts w:eastAsia="PMingLiU"/>
          <w:highlight w:val="yellow"/>
          <w:lang w:eastAsia="zh-TW"/>
        </w:rPr>
      </w:pPr>
    </w:p>
    <w:p w14:paraId="2CDA651C" w14:textId="0027494D" w:rsidR="00944308" w:rsidRDefault="00C36557" w:rsidP="00AB3B3B">
      <w:pPr>
        <w:jc w:val="left"/>
        <w:rPr>
          <w:ins w:id="72" w:author="杨 蕊羽" w:date="2022-06-08T01:57:00Z"/>
          <w:rFonts w:eastAsia="PMingLiU"/>
          <w:highlight w:val="yellow"/>
          <w:lang w:eastAsia="zh-TW"/>
        </w:rPr>
      </w:pPr>
      <w:moveToRangeStart w:id="73" w:author="杨 蕊羽" w:date="2022-06-08T02:05:00Z" w:name="move105546344"/>
      <w:moveTo w:id="74" w:author="杨 蕊羽" w:date="2022-06-08T02:05:00Z">
        <w:r>
          <w:rPr>
            <w:rFonts w:ascii="Helvetica Neue" w:hAnsi="Helvetica Neue" w:cs="Helvetica Neue"/>
            <w:noProof/>
            <w:kern w:val="0"/>
            <w:sz w:val="26"/>
            <w:szCs w:val="26"/>
          </w:rPr>
          <w:drawing>
            <wp:inline distT="0" distB="0" distL="0" distR="0" wp14:anchorId="7E33D122" wp14:editId="7AC4CE22">
              <wp:extent cx="5274310" cy="3783330"/>
              <wp:effectExtent l="0" t="0" r="2540" b="762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783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73"/>
    </w:p>
    <w:p w14:paraId="0292048A" w14:textId="77777777" w:rsidR="00944308" w:rsidRDefault="00944308" w:rsidP="00AB3B3B">
      <w:pPr>
        <w:jc w:val="left"/>
        <w:rPr>
          <w:ins w:id="75" w:author="杨 蕊羽" w:date="2022-06-08T01:57:00Z"/>
          <w:rFonts w:eastAsia="PMingLiU"/>
          <w:highlight w:val="yellow"/>
          <w:lang w:eastAsia="zh-TW"/>
        </w:rPr>
      </w:pPr>
    </w:p>
    <w:p w14:paraId="5ADFA824" w14:textId="77777777" w:rsidR="00944308" w:rsidRDefault="00944308" w:rsidP="00AB3B3B">
      <w:pPr>
        <w:jc w:val="left"/>
        <w:rPr>
          <w:ins w:id="76" w:author="杨 蕊羽" w:date="2022-06-08T01:57:00Z"/>
          <w:rFonts w:eastAsia="PMingLiU"/>
          <w:highlight w:val="yellow"/>
          <w:lang w:eastAsia="zh-TW"/>
        </w:rPr>
      </w:pPr>
    </w:p>
    <w:p w14:paraId="7890210E" w14:textId="6E9A23F5" w:rsidR="00944308" w:rsidRPr="0012774B" w:rsidRDefault="0012774B" w:rsidP="00AB3B3B">
      <w:pPr>
        <w:jc w:val="left"/>
        <w:rPr>
          <w:ins w:id="77" w:author="杨 蕊羽" w:date="2022-06-08T01:57:00Z"/>
          <w:highlight w:val="cyan"/>
          <w:rPrChange w:id="78" w:author="杨 蕊羽" w:date="2022-06-08T02:04:00Z">
            <w:rPr>
              <w:ins w:id="79" w:author="杨 蕊羽" w:date="2022-06-08T01:57:00Z"/>
              <w:rFonts w:eastAsia="PMingLiU"/>
              <w:highlight w:val="yellow"/>
              <w:lang w:eastAsia="zh-TW"/>
            </w:rPr>
          </w:rPrChange>
        </w:rPr>
      </w:pPr>
      <w:ins w:id="80" w:author="杨 蕊羽" w:date="2022-06-08T02:04:00Z">
        <w:r w:rsidRPr="0012774B">
          <w:rPr>
            <w:rFonts w:hint="eastAsia"/>
            <w:highlight w:val="cyan"/>
            <w:rPrChange w:id="81" w:author="杨 蕊羽" w:date="2022-06-08T02:04:00Z">
              <w:rPr>
                <w:rFonts w:hint="eastAsia"/>
                <w:highlight w:val="yellow"/>
              </w:rPr>
            </w:rPrChange>
          </w:rPr>
          <w:lastRenderedPageBreak/>
          <w:t>改动点</w:t>
        </w:r>
        <w:r>
          <w:rPr>
            <w:rFonts w:hint="eastAsia"/>
            <w:highlight w:val="cyan"/>
          </w:rPr>
          <w:t>：</w:t>
        </w:r>
      </w:ins>
    </w:p>
    <w:p w14:paraId="5C3E78BC" w14:textId="77777777" w:rsidR="00944308" w:rsidRDefault="00944308" w:rsidP="00AB3B3B">
      <w:pPr>
        <w:jc w:val="left"/>
        <w:rPr>
          <w:ins w:id="82" w:author="杨 蕊羽" w:date="2022-06-08T01:57:00Z"/>
          <w:rFonts w:eastAsia="PMingLiU"/>
          <w:highlight w:val="yellow"/>
          <w:lang w:eastAsia="zh-TW"/>
        </w:rPr>
      </w:pPr>
    </w:p>
    <w:p w14:paraId="0BBF4266" w14:textId="4C510BCC" w:rsidR="00AB3B3B" w:rsidRDefault="00AB3B3B" w:rsidP="00AB3B3B">
      <w:pPr>
        <w:jc w:val="left"/>
        <w:rPr>
          <w:ins w:id="83" w:author="赵 歌" w:date="2022-06-01T22:57:00Z"/>
          <w:rFonts w:eastAsia="PMingLiU"/>
          <w:lang w:eastAsia="zh-TW"/>
        </w:rPr>
      </w:pPr>
      <w:r w:rsidRPr="00023580">
        <w:rPr>
          <w:rFonts w:eastAsia="PMingLiU"/>
          <w:highlight w:val="yellow"/>
          <w:lang w:eastAsia="zh-TW"/>
          <w:rPrChange w:id="84" w:author="赵 歌" w:date="2022-06-01T22:58:00Z">
            <w:rPr>
              <w:rFonts w:eastAsia="PMingLiU"/>
              <w:lang w:eastAsia="zh-TW"/>
            </w:rPr>
          </w:rPrChange>
        </w:rPr>
        <w:t xml:space="preserve">The bar chart </w:t>
      </w:r>
      <w:commentRangeStart w:id="85"/>
      <w:r w:rsidRPr="00AF076A">
        <w:rPr>
          <w:rFonts w:eastAsia="PMingLiU"/>
          <w:strike/>
          <w:highlight w:val="cyan"/>
          <w:lang w:eastAsia="zh-TW"/>
          <w:rPrChange w:id="86" w:author="杨 蕊羽" w:date="2022-06-08T01:03:00Z">
            <w:rPr>
              <w:rFonts w:eastAsia="PMingLiU"/>
              <w:lang w:eastAsia="zh-TW"/>
            </w:rPr>
          </w:rPrChange>
        </w:rPr>
        <w:t>compares</w:t>
      </w:r>
      <w:commentRangeEnd w:id="85"/>
      <w:r w:rsidR="0006161B" w:rsidRPr="00AF076A">
        <w:rPr>
          <w:rStyle w:val="a4"/>
          <w:strike/>
          <w:highlight w:val="cyan"/>
          <w:rPrChange w:id="87" w:author="杨 蕊羽" w:date="2022-06-08T01:03:00Z">
            <w:rPr>
              <w:rStyle w:val="a4"/>
            </w:rPr>
          </w:rPrChange>
        </w:rPr>
        <w:commentReference w:id="85"/>
      </w:r>
      <w:ins w:id="88" w:author="杨 蕊羽" w:date="2022-06-08T01:03:00Z">
        <w:r w:rsidR="00AF076A" w:rsidRPr="00AF076A">
          <w:rPr>
            <w:rFonts w:eastAsia="PMingLiU"/>
            <w:highlight w:val="cyan"/>
            <w:lang w:eastAsia="zh-TW"/>
            <w:rPrChange w:id="89" w:author="杨 蕊羽" w:date="2022-06-08T01:03:00Z">
              <w:rPr>
                <w:rFonts w:eastAsia="PMingLiU"/>
                <w:highlight w:val="yellow"/>
                <w:lang w:eastAsia="zh-TW"/>
              </w:rPr>
            </w:rPrChange>
          </w:rPr>
          <w:t xml:space="preserve"> demonstrates</w:t>
        </w:r>
      </w:ins>
      <w:r w:rsidRPr="00023580">
        <w:rPr>
          <w:rFonts w:eastAsia="PMingLiU"/>
          <w:highlight w:val="yellow"/>
          <w:lang w:eastAsia="zh-TW"/>
          <w:rPrChange w:id="90" w:author="赵 歌" w:date="2022-06-01T22:58:00Z">
            <w:rPr>
              <w:rFonts w:eastAsia="PMingLiU"/>
              <w:lang w:eastAsia="zh-TW"/>
            </w:rPr>
          </w:rPrChange>
        </w:rPr>
        <w:t xml:space="preserve"> four </w:t>
      </w:r>
      <w:r w:rsidRPr="00023580">
        <w:rPr>
          <w:rFonts w:eastAsia="PMingLiU"/>
          <w:strike/>
          <w:highlight w:val="yellow"/>
          <w:lang w:eastAsia="zh-TW"/>
          <w:rPrChange w:id="91" w:author="赵 歌" w:date="2022-06-01T22:58:00Z">
            <w:rPr>
              <w:rFonts w:eastAsia="PMingLiU"/>
              <w:lang w:eastAsia="zh-TW"/>
            </w:rPr>
          </w:rPrChange>
        </w:rPr>
        <w:t xml:space="preserve">continental </w:t>
      </w:r>
      <w:r w:rsidRPr="00023580">
        <w:rPr>
          <w:rFonts w:eastAsia="PMingLiU"/>
          <w:highlight w:val="yellow"/>
          <w:lang w:eastAsia="zh-TW"/>
          <w:rPrChange w:id="92" w:author="赵 歌" w:date="2022-06-01T22:58:00Z">
            <w:rPr>
              <w:rFonts w:eastAsia="PMingLiU"/>
              <w:lang w:eastAsia="zh-TW"/>
            </w:rPr>
          </w:rPrChange>
        </w:rPr>
        <w:t>countries</w:t>
      </w:r>
      <w:r w:rsidRPr="00564C43">
        <w:rPr>
          <w:rFonts w:eastAsia="PMingLiU"/>
          <w:lang w:eastAsia="zh-TW"/>
        </w:rPr>
        <w:t xml:space="preserve"> </w:t>
      </w:r>
      <w:r w:rsidRPr="00023580">
        <w:rPr>
          <w:rFonts w:eastAsia="PMingLiU"/>
          <w:color w:val="FF0000"/>
          <w:lang w:eastAsia="zh-TW"/>
          <w:rPrChange w:id="93" w:author="赵 歌" w:date="2022-06-01T22:59:00Z">
            <w:rPr>
              <w:rFonts w:eastAsia="PMingLiU"/>
              <w:lang w:eastAsia="zh-TW"/>
            </w:rPr>
          </w:rPrChange>
        </w:rPr>
        <w:t xml:space="preserve">in terms of </w:t>
      </w:r>
      <w:r w:rsidRPr="00023580">
        <w:rPr>
          <w:rFonts w:eastAsia="PMingLiU"/>
          <w:highlight w:val="yellow"/>
          <w:lang w:eastAsia="zh-TW"/>
          <w:rPrChange w:id="94" w:author="赵 歌" w:date="2022-06-01T22:59:00Z">
            <w:rPr>
              <w:rFonts w:eastAsia="PMingLiU"/>
              <w:lang w:eastAsia="zh-TW"/>
            </w:rPr>
          </w:rPrChange>
        </w:rPr>
        <w:t xml:space="preserve">four </w:t>
      </w:r>
      <w:r w:rsidRPr="00023580">
        <w:rPr>
          <w:rFonts w:eastAsia="PMingLiU"/>
          <w:strike/>
          <w:highlight w:val="yellow"/>
          <w:lang w:eastAsia="zh-TW"/>
          <w:rPrChange w:id="95" w:author="赵 歌" w:date="2022-06-01T22:59:00Z">
            <w:rPr>
              <w:rFonts w:eastAsia="PMingLiU"/>
              <w:lang w:eastAsia="zh-TW"/>
            </w:rPr>
          </w:rPrChange>
        </w:rPr>
        <w:t>diverse</w:t>
      </w:r>
      <w:ins w:id="96" w:author="赵 歌" w:date="2022-06-01T22:56:00Z">
        <w:r w:rsidR="008A375A" w:rsidRPr="00023580">
          <w:rPr>
            <w:rFonts w:eastAsia="PMingLiU"/>
            <w:highlight w:val="yellow"/>
            <w:lang w:eastAsia="zh-TW"/>
            <w:rPrChange w:id="97" w:author="赵 歌" w:date="2022-06-01T22:59:00Z">
              <w:rPr>
                <w:rFonts w:eastAsia="PMingLiU"/>
                <w:lang w:eastAsia="zh-TW"/>
              </w:rPr>
            </w:rPrChange>
          </w:rPr>
          <w:t xml:space="preserve"> (different)</w:t>
        </w:r>
      </w:ins>
      <w:r w:rsidRPr="00023580">
        <w:rPr>
          <w:rFonts w:eastAsia="PMingLiU"/>
          <w:highlight w:val="yellow"/>
          <w:lang w:eastAsia="zh-TW"/>
          <w:rPrChange w:id="98" w:author="赵 歌" w:date="2022-06-01T22:59:00Z">
            <w:rPr>
              <w:rFonts w:eastAsia="PMingLiU"/>
              <w:lang w:eastAsia="zh-TW"/>
            </w:rPr>
          </w:rPrChange>
        </w:rPr>
        <w:t xml:space="preserve"> approaches</w:t>
      </w:r>
      <w:ins w:id="99" w:author="赵 歌" w:date="2022-06-01T22:55:00Z">
        <w:r w:rsidR="008A375A">
          <w:rPr>
            <w:rFonts w:eastAsia="PMingLiU"/>
            <w:lang w:eastAsia="zh-TW"/>
          </w:rPr>
          <w:t xml:space="preserve"> (methods)</w:t>
        </w:r>
      </w:ins>
      <w:r w:rsidRPr="00564C43">
        <w:rPr>
          <w:rFonts w:eastAsia="PMingLiU"/>
          <w:lang w:eastAsia="zh-TW"/>
        </w:rPr>
        <w:t xml:space="preserve"> </w:t>
      </w:r>
      <w:r w:rsidRPr="00023580">
        <w:rPr>
          <w:rFonts w:eastAsia="PMingLiU"/>
          <w:color w:val="FF0000"/>
          <w:lang w:eastAsia="zh-TW"/>
          <w:rPrChange w:id="100" w:author="赵 歌" w:date="2022-06-01T22:59:00Z">
            <w:rPr>
              <w:rFonts w:eastAsia="PMingLiU"/>
              <w:lang w:eastAsia="zh-TW"/>
            </w:rPr>
          </w:rPrChange>
        </w:rPr>
        <w:t>to</w:t>
      </w:r>
      <w:commentRangeStart w:id="101"/>
      <w:r w:rsidRPr="00564C43">
        <w:rPr>
          <w:rFonts w:eastAsia="PMingLiU"/>
          <w:lang w:eastAsia="zh-TW"/>
        </w:rPr>
        <w:t xml:space="preserve"> </w:t>
      </w:r>
      <w:r w:rsidRPr="00023580">
        <w:rPr>
          <w:rFonts w:eastAsia="PMingLiU"/>
          <w:highlight w:val="yellow"/>
          <w:lang w:eastAsia="zh-TW"/>
          <w:rPrChange w:id="102" w:author="赵 歌" w:date="2022-06-01T22:59:00Z">
            <w:rPr>
              <w:rFonts w:eastAsia="PMingLiU"/>
              <w:lang w:eastAsia="zh-TW"/>
            </w:rPr>
          </w:rPrChange>
        </w:rPr>
        <w:t>dispos</w:t>
      </w:r>
      <w:r w:rsidRPr="00023580">
        <w:rPr>
          <w:rFonts w:eastAsia="PMingLiU"/>
          <w:strike/>
          <w:highlight w:val="yellow"/>
          <w:lang w:eastAsia="zh-TW"/>
          <w:rPrChange w:id="103" w:author="赵 歌" w:date="2022-06-01T22:59:00Z">
            <w:rPr>
              <w:rFonts w:eastAsia="PMingLiU"/>
              <w:lang w:eastAsia="zh-TW"/>
            </w:rPr>
          </w:rPrChange>
        </w:rPr>
        <w:t>ing</w:t>
      </w:r>
      <w:r w:rsidRPr="00023580">
        <w:rPr>
          <w:rFonts w:eastAsia="PMingLiU"/>
          <w:highlight w:val="yellow"/>
          <w:lang w:eastAsia="zh-TW"/>
          <w:rPrChange w:id="104" w:author="赵 歌" w:date="2022-06-01T22:59:00Z">
            <w:rPr>
              <w:rFonts w:eastAsia="PMingLiU"/>
              <w:lang w:eastAsia="zh-TW"/>
            </w:rPr>
          </w:rPrChange>
        </w:rPr>
        <w:t xml:space="preserve"> </w:t>
      </w:r>
      <w:r w:rsidRPr="00023580">
        <w:rPr>
          <w:rFonts w:eastAsia="PMingLiU"/>
          <w:strike/>
          <w:highlight w:val="yellow"/>
          <w:lang w:eastAsia="zh-TW"/>
          <w:rPrChange w:id="105" w:author="赵 歌" w:date="2022-06-01T22:59:00Z">
            <w:rPr>
              <w:rFonts w:eastAsia="PMingLiU"/>
              <w:lang w:eastAsia="zh-TW"/>
            </w:rPr>
          </w:rPrChange>
        </w:rPr>
        <w:t>of</w:t>
      </w:r>
      <w:r w:rsidRPr="00023580">
        <w:rPr>
          <w:rFonts w:eastAsia="PMingLiU"/>
          <w:highlight w:val="yellow"/>
          <w:lang w:eastAsia="zh-TW"/>
          <w:rPrChange w:id="106" w:author="赵 歌" w:date="2022-06-01T22:59:00Z">
            <w:rPr>
              <w:rFonts w:eastAsia="PMingLiU"/>
              <w:lang w:eastAsia="zh-TW"/>
            </w:rPr>
          </w:rPrChange>
        </w:rPr>
        <w:t xml:space="preserve"> garbag</w:t>
      </w:r>
      <w:r w:rsidRPr="00564C43">
        <w:rPr>
          <w:rFonts w:eastAsia="PMingLiU"/>
          <w:lang w:eastAsia="zh-TW"/>
        </w:rPr>
        <w:t>e</w:t>
      </w:r>
      <w:commentRangeEnd w:id="101"/>
      <w:r w:rsidR="00F56347">
        <w:rPr>
          <w:rStyle w:val="a4"/>
        </w:rPr>
        <w:commentReference w:id="101"/>
      </w:r>
      <w:r w:rsidRPr="00564C43">
        <w:rPr>
          <w:rFonts w:eastAsia="PMingLiU"/>
          <w:lang w:eastAsia="zh-TW"/>
        </w:rPr>
        <w:t>.</w:t>
      </w:r>
    </w:p>
    <w:p w14:paraId="5D9487D0" w14:textId="77777777" w:rsidR="00023580" w:rsidRPr="00AF076A" w:rsidRDefault="00023580" w:rsidP="00AB3B3B">
      <w:pPr>
        <w:jc w:val="left"/>
        <w:rPr>
          <w:rFonts w:eastAsia="PMingLiU"/>
          <w:lang w:eastAsia="zh-TW"/>
        </w:rPr>
      </w:pPr>
    </w:p>
    <w:p w14:paraId="3FC41170" w14:textId="79414DB9" w:rsidR="00023580" w:rsidRPr="00AF076A" w:rsidRDefault="00AB3B3B">
      <w:pPr>
        <w:pStyle w:val="a5"/>
        <w:rPr>
          <w:ins w:id="107" w:author="赵 歌" w:date="2022-06-01T23:03:00Z"/>
          <w:rPrChange w:id="108" w:author="杨 蕊羽" w:date="2022-06-08T01:00:00Z">
            <w:rPr>
              <w:ins w:id="109" w:author="赵 歌" w:date="2022-06-01T23:03:00Z"/>
              <w:rFonts w:eastAsia="PMingLiU"/>
              <w:lang w:eastAsia="zh-TW"/>
            </w:rPr>
          </w:rPrChange>
        </w:rPr>
        <w:pPrChange w:id="110" w:author="杨 蕊羽" w:date="2022-06-08T01:00:00Z">
          <w:pPr>
            <w:jc w:val="left"/>
          </w:pPr>
        </w:pPrChange>
      </w:pPr>
      <w:r w:rsidRPr="00564C43">
        <w:rPr>
          <w:rFonts w:eastAsia="PMingLiU"/>
          <w:lang w:eastAsia="zh-TW"/>
        </w:rPr>
        <w:t xml:space="preserve">It is noticeable that </w:t>
      </w:r>
      <w:r w:rsidRPr="00647B23">
        <w:rPr>
          <w:rFonts w:eastAsia="PMingLiU"/>
          <w:highlight w:val="yellow"/>
          <w:lang w:eastAsia="zh-TW"/>
          <w:rPrChange w:id="111" w:author="赵 歌" w:date="2022-06-01T23:07:00Z">
            <w:rPr>
              <w:rFonts w:eastAsia="PMingLiU"/>
              <w:lang w:eastAsia="zh-TW"/>
            </w:rPr>
          </w:rPrChange>
        </w:rPr>
        <w:t>the</w:t>
      </w:r>
      <w:r w:rsidRPr="00647B23">
        <w:rPr>
          <w:rFonts w:eastAsia="PMingLiU"/>
          <w:strike/>
          <w:highlight w:val="yellow"/>
          <w:lang w:eastAsia="zh-TW"/>
          <w:rPrChange w:id="112" w:author="赵 歌" w:date="2022-06-01T23:07:00Z">
            <w:rPr>
              <w:rFonts w:eastAsia="PMingLiU"/>
              <w:lang w:eastAsia="zh-TW"/>
            </w:rPr>
          </w:rPrChange>
        </w:rPr>
        <w:t xml:space="preserve"> trend</w:t>
      </w:r>
      <w:ins w:id="113" w:author="赵 歌" w:date="2022-06-01T23:04:00Z">
        <w:r w:rsidR="00023580">
          <w:rPr>
            <w:rFonts w:eastAsia="PMingLiU"/>
            <w:highlight w:val="yellow"/>
            <w:lang w:eastAsia="zh-TW"/>
          </w:rPr>
          <w:t xml:space="preserve"> (</w:t>
        </w:r>
      </w:ins>
      <w:ins w:id="114" w:author="赵 歌" w:date="2022-06-01T23:05:00Z">
        <w:r w:rsidR="00023580">
          <w:rPr>
            <w:rFonts w:eastAsia="PMingLiU"/>
            <w:highlight w:val="yellow"/>
            <w:lang w:eastAsia="zh-TW"/>
          </w:rPr>
          <w:t>distribution</w:t>
        </w:r>
      </w:ins>
      <w:ins w:id="115" w:author="赵 歌" w:date="2022-06-01T23:04:00Z">
        <w:r w:rsidR="00023580">
          <w:rPr>
            <w:rFonts w:eastAsia="PMingLiU"/>
            <w:highlight w:val="yellow"/>
            <w:lang w:eastAsia="zh-TW"/>
          </w:rPr>
          <w:t>)</w:t>
        </w:r>
      </w:ins>
      <w:r w:rsidRPr="00564C43">
        <w:rPr>
          <w:rFonts w:eastAsia="PMingLiU"/>
          <w:lang w:eastAsia="zh-TW"/>
        </w:rPr>
        <w:t xml:space="preserve"> </w:t>
      </w:r>
      <w:del w:id="116" w:author="赵 歌" w:date="2022-06-01T23:07:00Z">
        <w:r w:rsidRPr="00564C43" w:rsidDel="00647B23">
          <w:rPr>
            <w:rFonts w:eastAsia="PMingLiU"/>
            <w:lang w:eastAsia="zh-TW"/>
          </w:rPr>
          <w:delText>r</w:delText>
        </w:r>
        <w:r w:rsidRPr="00023580" w:rsidDel="00647B23">
          <w:rPr>
            <w:rFonts w:eastAsia="PMingLiU"/>
            <w:highlight w:val="yellow"/>
            <w:lang w:eastAsia="zh-TW"/>
            <w:rPrChange w:id="117" w:author="赵 歌" w:date="2022-06-01T23:01:00Z">
              <w:rPr>
                <w:rFonts w:eastAsia="PMingLiU"/>
                <w:lang w:eastAsia="zh-TW"/>
              </w:rPr>
            </w:rPrChange>
          </w:rPr>
          <w:delText>anking</w:delText>
        </w:r>
        <w:r w:rsidRPr="00564C43" w:rsidDel="00647B23">
          <w:rPr>
            <w:rFonts w:eastAsia="PMingLiU"/>
            <w:lang w:eastAsia="zh-TW"/>
          </w:rPr>
          <w:delText xml:space="preserve"> by the proportions of the</w:delText>
        </w:r>
      </w:del>
      <w:ins w:id="118" w:author="赵 歌" w:date="2022-06-01T23:07:00Z">
        <w:r w:rsidR="00647B23">
          <w:rPr>
            <w:rFonts w:eastAsia="PMingLiU"/>
            <w:lang w:eastAsia="zh-TW"/>
          </w:rPr>
          <w:t>of</w:t>
        </w:r>
      </w:ins>
      <w:r w:rsidRPr="00564C43">
        <w:rPr>
          <w:rFonts w:eastAsia="PMingLiU"/>
          <w:lang w:eastAsia="zh-TW"/>
        </w:rPr>
        <w:t xml:space="preserve"> landfill</w:t>
      </w:r>
      <w:ins w:id="119" w:author="赵 歌" w:date="2022-06-01T23:07:00Z">
        <w:r w:rsidR="00647B23">
          <w:rPr>
            <w:rFonts w:eastAsia="PMingLiU"/>
            <w:lang w:eastAsia="zh-TW"/>
          </w:rPr>
          <w:t>ing</w:t>
        </w:r>
      </w:ins>
      <w:r w:rsidRPr="00564C43">
        <w:rPr>
          <w:rFonts w:eastAsia="PMingLiU"/>
          <w:lang w:eastAsia="zh-TW"/>
        </w:rPr>
        <w:t xml:space="preserve">, recycling, and burnt </w:t>
      </w:r>
      <w:ins w:id="120" w:author="赵 歌" w:date="2022-06-01T23:12:00Z">
        <w:r w:rsidR="00647B23">
          <w:rPr>
            <w:rFonts w:eastAsia="PMingLiU"/>
            <w:lang w:eastAsia="zh-TW"/>
          </w:rPr>
          <w:t>is</w:t>
        </w:r>
      </w:ins>
      <w:ins w:id="121" w:author="赵 歌" w:date="2022-06-01T23:08:00Z">
        <w:r w:rsidR="00647B23">
          <w:rPr>
            <w:rFonts w:eastAsia="PMingLiU"/>
            <w:lang w:eastAsia="zh-TW"/>
          </w:rPr>
          <w:t xml:space="preserve"> similar </w:t>
        </w:r>
      </w:ins>
      <w:del w:id="122" w:author="赵 歌" w:date="2022-06-01T23:08:00Z">
        <w:r w:rsidRPr="00564C43" w:rsidDel="00647B23">
          <w:rPr>
            <w:rFonts w:eastAsia="PMingLiU"/>
            <w:lang w:eastAsia="zh-TW"/>
          </w:rPr>
          <w:delText>has</w:delText>
        </w:r>
      </w:del>
      <w:del w:id="123" w:author="赵 歌" w:date="2022-06-01T23:00:00Z">
        <w:r w:rsidRPr="00564C43" w:rsidDel="00023580">
          <w:rPr>
            <w:rFonts w:eastAsia="PMingLiU"/>
            <w:lang w:eastAsia="zh-TW"/>
          </w:rPr>
          <w:delText xml:space="preserve"> </w:delText>
        </w:r>
      </w:del>
      <w:del w:id="124" w:author="赵 歌" w:date="2022-06-01T23:08:00Z">
        <w:r w:rsidRPr="00564C43" w:rsidDel="00647B23">
          <w:rPr>
            <w:rFonts w:eastAsia="PMingLiU"/>
            <w:lang w:eastAsia="zh-TW"/>
          </w:rPr>
          <w:delText xml:space="preserve">risen </w:delText>
        </w:r>
      </w:del>
      <w:r w:rsidRPr="00564C43">
        <w:rPr>
          <w:rFonts w:eastAsia="PMingLiU"/>
          <w:lang w:eastAsia="zh-TW"/>
        </w:rPr>
        <w:t>in</w:t>
      </w:r>
      <w:r w:rsidRPr="00AF076A">
        <w:rPr>
          <w:rFonts w:eastAsia="PMingLiU"/>
          <w:strike/>
          <w:lang w:eastAsia="zh-TW"/>
          <w:rPrChange w:id="125" w:author="杨 蕊羽" w:date="2022-06-08T01:00:00Z">
            <w:rPr>
              <w:rFonts w:eastAsia="PMingLiU"/>
              <w:lang w:eastAsia="zh-TW"/>
            </w:rPr>
          </w:rPrChange>
        </w:rPr>
        <w:t xml:space="preserve"> </w:t>
      </w:r>
      <w:ins w:id="126" w:author="赵 歌" w:date="2022-06-01T23:08:00Z">
        <w:r w:rsidR="00647B23" w:rsidRPr="00AF076A">
          <w:rPr>
            <w:rFonts w:eastAsia="PMingLiU"/>
            <w:strike/>
            <w:highlight w:val="cyan"/>
            <w:lang w:eastAsia="zh-TW"/>
            <w:rPrChange w:id="127" w:author="杨 蕊羽" w:date="2022-06-08T01:00:00Z">
              <w:rPr>
                <w:rFonts w:eastAsia="PMingLiU"/>
                <w:lang w:eastAsia="zh-TW"/>
              </w:rPr>
            </w:rPrChange>
          </w:rPr>
          <w:t xml:space="preserve">x, y, and </w:t>
        </w:r>
        <w:r w:rsidR="00647B23" w:rsidRPr="00AF076A">
          <w:rPr>
            <w:rFonts w:eastAsia="PMingLiU"/>
            <w:strike/>
            <w:highlight w:val="cyan"/>
            <w:lang w:eastAsia="zh-TW"/>
            <w:rPrChange w:id="128" w:author="杨 蕊羽" w:date="2022-06-08T01:01:00Z">
              <w:rPr>
                <w:rFonts w:eastAsia="PMingLiU"/>
                <w:lang w:eastAsia="zh-TW"/>
              </w:rPr>
            </w:rPrChange>
          </w:rPr>
          <w:t>Z</w:t>
        </w:r>
      </w:ins>
      <w:ins w:id="129" w:author="杨 蕊羽" w:date="2022-06-08T01:00:00Z">
        <w:r w:rsidR="00AF076A" w:rsidRPr="00AF076A">
          <w:rPr>
            <w:rFonts w:eastAsia="PMingLiU"/>
            <w:highlight w:val="cyan"/>
            <w:lang w:eastAsia="zh-TW"/>
            <w:rPrChange w:id="130" w:author="杨 蕊羽" w:date="2022-06-08T01:01:00Z">
              <w:rPr>
                <w:rFonts w:eastAsia="PMingLiU"/>
                <w:lang w:eastAsia="zh-TW"/>
              </w:rPr>
            </w:rPrChange>
          </w:rPr>
          <w:t xml:space="preserve"> Italy, UK, and Spain</w:t>
        </w:r>
      </w:ins>
      <w:ins w:id="131" w:author="赵 歌" w:date="2022-06-01T23:13:00Z">
        <w:r w:rsidR="00647B23" w:rsidRPr="00AF076A">
          <w:rPr>
            <w:rFonts w:eastAsia="PMingLiU"/>
            <w:highlight w:val="cyan"/>
            <w:rPrChange w:id="132" w:author="杨 蕊羽" w:date="2022-06-08T01:01:00Z">
              <w:rPr>
                <w:rFonts w:eastAsia="PMingLiU"/>
              </w:rPr>
            </w:rPrChange>
          </w:rPr>
          <w:t>.</w:t>
        </w:r>
      </w:ins>
      <w:ins w:id="133" w:author="赵 歌" w:date="2022-06-01T23:14:00Z">
        <w:r w:rsidR="00647B23">
          <w:rPr>
            <w:rFonts w:eastAsia="PMingLiU"/>
          </w:rPr>
          <w:t xml:space="preserve"> The most used way is landfill </w:t>
        </w:r>
        <w:commentRangeStart w:id="134"/>
        <w:r w:rsidR="00647B23" w:rsidRPr="00AF076A">
          <w:rPr>
            <w:rFonts w:eastAsia="PMingLiU"/>
            <w:highlight w:val="cyan"/>
            <w:rPrChange w:id="135" w:author="杨 蕊羽" w:date="2022-06-08T00:55:00Z">
              <w:rPr>
                <w:rFonts w:eastAsia="PMingLiU"/>
              </w:rPr>
            </w:rPrChange>
          </w:rPr>
          <w:t>following with</w:t>
        </w:r>
      </w:ins>
      <w:commentRangeEnd w:id="134"/>
      <w:r w:rsidR="00F56347">
        <w:rPr>
          <w:rStyle w:val="a4"/>
        </w:rPr>
        <w:commentReference w:id="134"/>
      </w:r>
      <w:ins w:id="137" w:author="赵 歌" w:date="2022-06-01T23:14:00Z">
        <w:r w:rsidR="00647B23">
          <w:rPr>
            <w:rFonts w:eastAsia="PMingLiU"/>
          </w:rPr>
          <w:t xml:space="preserve"> </w:t>
        </w:r>
      </w:ins>
      <w:ins w:id="138" w:author="杨 蕊羽" w:date="2022-06-08T01:00:00Z">
        <w:r w:rsidR="00AF076A" w:rsidRPr="005B6AEE">
          <w:rPr>
            <w:rFonts w:eastAsia="PMingLiU"/>
            <w:strike/>
            <w:highlight w:val="cyan"/>
          </w:rPr>
          <w:t>recycl</w:t>
        </w:r>
        <w:r w:rsidR="00AF076A" w:rsidRPr="00AF076A">
          <w:rPr>
            <w:rFonts w:eastAsia="PMingLiU"/>
            <w:strike/>
            <w:highlight w:val="cyan"/>
          </w:rPr>
          <w:t>e</w:t>
        </w:r>
        <w:r w:rsidR="00AF076A" w:rsidRPr="005B6AEE">
          <w:rPr>
            <w:rFonts w:eastAsia="PMingLiU"/>
            <w:highlight w:val="cyan"/>
          </w:rPr>
          <w:t xml:space="preserve"> recy</w:t>
        </w:r>
        <w:r w:rsidR="00AF076A">
          <w:rPr>
            <w:rFonts w:eastAsia="PMingLiU"/>
            <w:highlight w:val="cyan"/>
          </w:rPr>
          <w:t>c</w:t>
        </w:r>
        <w:r w:rsidR="00AF076A" w:rsidRPr="005B6AEE">
          <w:rPr>
            <w:rFonts w:eastAsia="PMingLiU"/>
            <w:highlight w:val="cyan"/>
          </w:rPr>
          <w:t>l</w:t>
        </w:r>
        <w:r w:rsidR="00AF076A" w:rsidRPr="00AF076A">
          <w:rPr>
            <w:rFonts w:eastAsia="PMingLiU"/>
            <w:highlight w:val="cyan"/>
          </w:rPr>
          <w:t>in</w:t>
        </w:r>
        <w:r w:rsidR="00AF076A" w:rsidRPr="005B6AEE">
          <w:rPr>
            <w:rFonts w:eastAsia="PMingLiU"/>
            <w:highlight w:val="cyan"/>
          </w:rPr>
          <w:t>g</w:t>
        </w:r>
        <w:r w:rsidR="00AF076A" w:rsidRPr="00AF076A" w:rsidDel="00AF076A">
          <w:rPr>
            <w:rFonts w:eastAsia="PMingLiU"/>
          </w:rPr>
          <w:t xml:space="preserve"> </w:t>
        </w:r>
      </w:ins>
      <w:ins w:id="139" w:author="赵 歌" w:date="2022-06-01T23:14:00Z">
        <w:del w:id="140" w:author="杨 蕊羽" w:date="2022-06-08T01:00:00Z">
          <w:r w:rsidR="00647B23" w:rsidRPr="00AF076A" w:rsidDel="00AF076A">
            <w:rPr>
              <w:rFonts w:eastAsia="PMingLiU"/>
            </w:rPr>
            <w:delText>rec</w:delText>
          </w:r>
        </w:del>
      </w:ins>
      <w:ins w:id="141" w:author="赵 歌" w:date="2022-06-01T23:15:00Z">
        <w:del w:id="142" w:author="杨 蕊羽" w:date="2022-06-08T01:00:00Z">
          <w:r w:rsidR="00647B23" w:rsidRPr="00AF076A" w:rsidDel="00AF076A">
            <w:rPr>
              <w:rFonts w:eastAsia="PMingLiU"/>
            </w:rPr>
            <w:delText>ycl</w:delText>
          </w:r>
          <w:r w:rsidR="00647B23" w:rsidRPr="00AF076A" w:rsidDel="00AF076A">
            <w:rPr>
              <w:rFonts w:eastAsia="PMingLiU"/>
              <w:strike/>
              <w:highlight w:val="cyan"/>
              <w:rPrChange w:id="143" w:author="杨 蕊羽" w:date="2022-06-08T00:57:00Z">
                <w:rPr>
                  <w:rFonts w:eastAsia="PMingLiU"/>
                </w:rPr>
              </w:rPrChange>
            </w:rPr>
            <w:delText>e</w:delText>
          </w:r>
        </w:del>
        <w:del w:id="144" w:author="杨 蕊羽" w:date="2022-06-08T01:01:00Z">
          <w:r w:rsidR="00647B23" w:rsidDel="00AF076A">
            <w:rPr>
              <w:rFonts w:eastAsia="PMingLiU"/>
            </w:rPr>
            <w:delText xml:space="preserve"> </w:delText>
          </w:r>
        </w:del>
        <w:r w:rsidR="00647B23">
          <w:rPr>
            <w:rFonts w:eastAsia="PMingLiU"/>
          </w:rPr>
          <w:t>and burnt.</w:t>
        </w:r>
      </w:ins>
      <w:ins w:id="145" w:author="赵 歌" w:date="2022-06-01T23:14:00Z">
        <w:r w:rsidR="00647B23">
          <w:rPr>
            <w:rFonts w:eastAsia="PMingLiU"/>
          </w:rPr>
          <w:t xml:space="preserve"> </w:t>
        </w:r>
      </w:ins>
      <w:ins w:id="146" w:author="赵 歌" w:date="2022-06-01T23:09:00Z">
        <w:r w:rsidR="00647B23">
          <w:rPr>
            <w:rFonts w:eastAsia="PMingLiU"/>
            <w:lang w:eastAsia="zh-TW"/>
          </w:rPr>
          <w:t xml:space="preserve">On the other hand, the distribution </w:t>
        </w:r>
      </w:ins>
      <w:ins w:id="147" w:author="赵 歌" w:date="2022-06-01T23:11:00Z">
        <w:r w:rsidR="00647B23">
          <w:rPr>
            <w:rFonts w:eastAsia="PMingLiU"/>
            <w:lang w:eastAsia="zh-TW"/>
          </w:rPr>
          <w:t xml:space="preserve">of these three disposal methods </w:t>
        </w:r>
      </w:ins>
      <w:ins w:id="148" w:author="赵 歌" w:date="2022-06-01T23:09:00Z">
        <w:r w:rsidR="00647B23">
          <w:rPr>
            <w:rFonts w:eastAsia="PMingLiU"/>
            <w:lang w:eastAsia="zh-TW"/>
          </w:rPr>
          <w:t xml:space="preserve">is completely </w:t>
        </w:r>
      </w:ins>
      <w:ins w:id="149" w:author="赵 歌" w:date="2022-06-01T23:10:00Z">
        <w:r w:rsidR="00647B23">
          <w:rPr>
            <w:rFonts w:eastAsia="PMingLiU"/>
            <w:lang w:eastAsia="zh-TW"/>
          </w:rPr>
          <w:t>reverse</w:t>
        </w:r>
      </w:ins>
      <w:ins w:id="150" w:author="赵 歌" w:date="2022-06-01T23:11:00Z">
        <w:r w:rsidR="00647B23">
          <w:rPr>
            <w:rFonts w:eastAsia="PMingLiU" w:hint="eastAsia"/>
          </w:rPr>
          <w:t>d</w:t>
        </w:r>
        <w:r w:rsidR="00647B23">
          <w:rPr>
            <w:rFonts w:eastAsia="PMingLiU"/>
          </w:rPr>
          <w:t xml:space="preserve"> in </w:t>
        </w:r>
      </w:ins>
      <w:r w:rsidRPr="00564C43">
        <w:rPr>
          <w:rFonts w:eastAsia="PMingLiU"/>
          <w:lang w:eastAsia="zh-TW"/>
        </w:rPr>
        <w:t>Netherlan</w:t>
      </w:r>
      <w:ins w:id="151" w:author="赵 歌" w:date="2022-06-01T23:12:00Z">
        <w:r w:rsidR="00647B23">
          <w:rPr>
            <w:rFonts w:eastAsia="PMingLiU"/>
            <w:lang w:eastAsia="zh-TW"/>
          </w:rPr>
          <w:t>d</w:t>
        </w:r>
      </w:ins>
      <w:ins w:id="152" w:author="赵 歌" w:date="2022-06-01T23:15:00Z">
        <w:r w:rsidR="00647B23">
          <w:rPr>
            <w:rFonts w:eastAsia="PMingLiU"/>
            <w:lang w:eastAsia="zh-TW"/>
          </w:rPr>
          <w:t>, with the least us</w:t>
        </w:r>
      </w:ins>
      <w:ins w:id="153" w:author="赵 歌" w:date="2022-06-01T23:16:00Z">
        <w:r w:rsidR="00647B23">
          <w:rPr>
            <w:rFonts w:eastAsia="PMingLiU"/>
            <w:lang w:eastAsia="zh-TW"/>
          </w:rPr>
          <w:t>ed landfill following with</w:t>
        </w:r>
        <w:r w:rsidR="00647B23" w:rsidRPr="00AF076A">
          <w:rPr>
            <w:rFonts w:eastAsia="PMingLiU"/>
            <w:strike/>
            <w:lang w:eastAsia="zh-TW"/>
            <w:rPrChange w:id="154" w:author="杨 蕊羽" w:date="2022-06-08T01:00:00Z">
              <w:rPr>
                <w:rFonts w:eastAsia="PMingLiU"/>
                <w:lang w:eastAsia="zh-TW"/>
              </w:rPr>
            </w:rPrChange>
          </w:rPr>
          <w:t xml:space="preserve"> </w:t>
        </w:r>
      </w:ins>
      <w:ins w:id="155" w:author="杨 蕊羽" w:date="2022-06-08T00:58:00Z">
        <w:r w:rsidR="00AF076A" w:rsidRPr="00AF076A">
          <w:rPr>
            <w:rFonts w:eastAsia="PMingLiU"/>
            <w:strike/>
            <w:highlight w:val="cyan"/>
            <w:rPrChange w:id="156" w:author="杨 蕊羽" w:date="2022-06-08T01:00:00Z">
              <w:rPr>
                <w:rFonts w:eastAsia="PMingLiU"/>
              </w:rPr>
            </w:rPrChange>
          </w:rPr>
          <w:t>recycl</w:t>
        </w:r>
        <w:r w:rsidR="00AF076A" w:rsidRPr="00AF076A">
          <w:rPr>
            <w:rFonts w:eastAsia="PMingLiU"/>
            <w:strike/>
            <w:highlight w:val="cyan"/>
          </w:rPr>
          <w:t>e</w:t>
        </w:r>
      </w:ins>
      <w:ins w:id="157" w:author="杨 蕊羽" w:date="2022-06-08T01:00:00Z">
        <w:r w:rsidR="00AF076A" w:rsidRPr="00AF076A">
          <w:rPr>
            <w:rFonts w:eastAsia="PMingLiU"/>
            <w:highlight w:val="cyan"/>
            <w:rPrChange w:id="158" w:author="杨 蕊羽" w:date="2022-06-08T01:00:00Z">
              <w:rPr>
                <w:rFonts w:eastAsia="PMingLiU"/>
                <w:strike/>
                <w:highlight w:val="cyan"/>
              </w:rPr>
            </w:rPrChange>
          </w:rPr>
          <w:t xml:space="preserve"> recy</w:t>
        </w:r>
        <w:r w:rsidR="00AF076A">
          <w:rPr>
            <w:rFonts w:eastAsia="PMingLiU"/>
            <w:highlight w:val="cyan"/>
          </w:rPr>
          <w:t>c</w:t>
        </w:r>
        <w:r w:rsidR="00AF076A" w:rsidRPr="00AF076A">
          <w:rPr>
            <w:rFonts w:eastAsia="PMingLiU"/>
            <w:highlight w:val="cyan"/>
            <w:rPrChange w:id="159" w:author="杨 蕊羽" w:date="2022-06-08T01:00:00Z">
              <w:rPr>
                <w:rFonts w:eastAsia="PMingLiU"/>
                <w:strike/>
                <w:highlight w:val="cyan"/>
              </w:rPr>
            </w:rPrChange>
          </w:rPr>
          <w:t>l</w:t>
        </w:r>
      </w:ins>
      <w:ins w:id="160" w:author="杨 蕊羽" w:date="2022-06-08T00:58:00Z">
        <w:r w:rsidR="00AF076A" w:rsidRPr="00AF076A">
          <w:rPr>
            <w:rFonts w:eastAsia="PMingLiU"/>
            <w:highlight w:val="cyan"/>
          </w:rPr>
          <w:t>in</w:t>
        </w:r>
        <w:r w:rsidR="00AF076A" w:rsidRPr="005B6AEE">
          <w:rPr>
            <w:rFonts w:eastAsia="PMingLiU"/>
            <w:highlight w:val="cyan"/>
          </w:rPr>
          <w:t>g</w:t>
        </w:r>
      </w:ins>
      <w:ins w:id="161" w:author="赵 歌" w:date="2022-06-01T23:16:00Z">
        <w:del w:id="162" w:author="杨 蕊羽" w:date="2022-06-08T00:58:00Z">
          <w:r w:rsidR="00647B23" w:rsidDel="00AF076A">
            <w:rPr>
              <w:rFonts w:eastAsia="PMingLiU"/>
              <w:lang w:eastAsia="zh-TW"/>
            </w:rPr>
            <w:delText>recycle</w:delText>
          </w:r>
        </w:del>
        <w:r w:rsidR="00647B23">
          <w:rPr>
            <w:rFonts w:eastAsia="PMingLiU"/>
            <w:lang w:eastAsia="zh-TW"/>
          </w:rPr>
          <w:t xml:space="preserve"> and burnt.</w:t>
        </w:r>
      </w:ins>
      <w:del w:id="163" w:author="赵 歌" w:date="2022-06-01T23:12:00Z">
        <w:r w:rsidRPr="00564C43" w:rsidDel="00647B23">
          <w:rPr>
            <w:rFonts w:eastAsia="PMingLiU"/>
            <w:lang w:eastAsia="zh-TW"/>
          </w:rPr>
          <w:delText xml:space="preserve">d, but it is reversed in other countries. </w:delText>
        </w:r>
      </w:del>
    </w:p>
    <w:p w14:paraId="43630CDC" w14:textId="62124036" w:rsidR="00AB3B3B" w:rsidRPr="00564C43" w:rsidDel="00462751" w:rsidRDefault="00AB3B3B" w:rsidP="00AB3B3B">
      <w:pPr>
        <w:jc w:val="left"/>
        <w:rPr>
          <w:del w:id="164" w:author="赵 歌" w:date="2022-06-01T23:53:00Z"/>
          <w:rFonts w:eastAsia="PMingLiU"/>
          <w:lang w:eastAsia="zh-TW"/>
        </w:rPr>
      </w:pPr>
      <w:del w:id="165" w:author="赵 歌" w:date="2022-06-01T23:17:00Z">
        <w:r w:rsidRPr="00564C43" w:rsidDel="0005474D">
          <w:rPr>
            <w:rFonts w:eastAsia="PMingLiU"/>
            <w:lang w:eastAsia="zh-TW"/>
          </w:rPr>
          <w:delText>O</w:delText>
        </w:r>
      </w:del>
      <w:del w:id="166" w:author="赵 歌" w:date="2022-06-01T23:53:00Z">
        <w:r w:rsidRPr="00564C43" w:rsidDel="00462751">
          <w:rPr>
            <w:rFonts w:eastAsia="PMingLiU"/>
            <w:lang w:eastAsia="zh-TW"/>
          </w:rPr>
          <w:delText xml:space="preserve">f the biologically treated, the UK </w:delText>
        </w:r>
      </w:del>
      <w:del w:id="167" w:author="赵 歌" w:date="2022-06-01T23:17:00Z">
        <w:r w:rsidRPr="00564C43" w:rsidDel="0005474D">
          <w:rPr>
            <w:rFonts w:eastAsia="PMingLiU"/>
            <w:lang w:eastAsia="zh-TW"/>
          </w:rPr>
          <w:delText>spent no money on it.</w:delText>
        </w:r>
      </w:del>
    </w:p>
    <w:p w14:paraId="72132503" w14:textId="77777777" w:rsidR="00023580" w:rsidRDefault="00023580" w:rsidP="00AB3B3B">
      <w:pPr>
        <w:jc w:val="left"/>
        <w:rPr>
          <w:ins w:id="168" w:author="赵 歌" w:date="2022-06-01T22:58:00Z"/>
          <w:rFonts w:eastAsia="PMingLiU"/>
          <w:lang w:eastAsia="zh-TW"/>
        </w:rPr>
      </w:pPr>
    </w:p>
    <w:p w14:paraId="49F12A8A" w14:textId="1439A077" w:rsidR="00AB3B3B" w:rsidRPr="00564C43" w:rsidDel="00023580" w:rsidRDefault="00AB3B3B" w:rsidP="00AB3B3B">
      <w:pPr>
        <w:jc w:val="left"/>
        <w:rPr>
          <w:del w:id="169" w:author="赵 歌" w:date="2022-06-01T22:57:00Z"/>
          <w:rFonts w:eastAsia="PMingLiU"/>
          <w:lang w:eastAsia="zh-TW"/>
        </w:rPr>
      </w:pPr>
      <w:del w:id="170" w:author="赵 歌" w:date="2022-06-01T23:20:00Z">
        <w:r w:rsidRPr="00564C43" w:rsidDel="0005474D">
          <w:rPr>
            <w:rFonts w:eastAsia="PMingLiU"/>
            <w:lang w:eastAsia="zh-TW"/>
          </w:rPr>
          <w:delText>In the UK it disposed just of 60% of garbage, which is</w:delText>
        </w:r>
      </w:del>
    </w:p>
    <w:p w14:paraId="43F9C913" w14:textId="23B0120D" w:rsidR="00AB3B3B" w:rsidRPr="00564C43" w:rsidRDefault="0005474D" w:rsidP="00AB3B3B">
      <w:pPr>
        <w:jc w:val="left"/>
        <w:rPr>
          <w:rFonts w:eastAsia="PMingLiU"/>
          <w:lang w:eastAsia="zh-TW"/>
        </w:rPr>
      </w:pPr>
      <w:ins w:id="171" w:author="赵 歌" w:date="2022-06-01T23:20:00Z">
        <w:r>
          <w:rPr>
            <w:rFonts w:eastAsia="PMingLiU" w:hint="eastAsia"/>
          </w:rPr>
          <w:t>T</w:t>
        </w:r>
      </w:ins>
      <w:del w:id="172" w:author="赵 歌" w:date="2022-06-01T23:20:00Z">
        <w:r w:rsidR="00AB3B3B" w:rsidRPr="00564C43" w:rsidDel="0005474D">
          <w:rPr>
            <w:rFonts w:eastAsia="PMingLiU"/>
            <w:lang w:eastAsia="zh-TW"/>
          </w:rPr>
          <w:delText>t</w:delText>
        </w:r>
      </w:del>
      <w:r w:rsidR="00AB3B3B" w:rsidRPr="00564C43">
        <w:rPr>
          <w:rFonts w:eastAsia="PMingLiU"/>
          <w:lang w:eastAsia="zh-TW"/>
        </w:rPr>
        <w:t xml:space="preserve">he highest figure </w:t>
      </w:r>
      <w:ins w:id="173" w:author="赵 歌" w:date="2022-06-01T23:27:00Z">
        <w:r w:rsidR="00094ED0" w:rsidRPr="006149CA">
          <w:rPr>
            <w:rFonts w:eastAsia="PMingLiU"/>
            <w:strike/>
            <w:highlight w:val="cyan"/>
            <w:lang w:eastAsia="zh-TW"/>
            <w:rPrChange w:id="174" w:author="杨 蕊羽" w:date="2022-06-08T01:27:00Z">
              <w:rPr>
                <w:rFonts w:eastAsia="PMingLiU"/>
                <w:lang w:eastAsia="zh-TW"/>
              </w:rPr>
            </w:rPrChange>
          </w:rPr>
          <w:t>is</w:t>
        </w:r>
        <w:r w:rsidR="00094ED0">
          <w:rPr>
            <w:rFonts w:eastAsia="PMingLiU"/>
            <w:lang w:eastAsia="zh-TW"/>
          </w:rPr>
          <w:t xml:space="preserve"> </w:t>
        </w:r>
      </w:ins>
      <w:r w:rsidR="00AB3B3B" w:rsidRPr="00564C43">
        <w:rPr>
          <w:rFonts w:eastAsia="PMingLiU"/>
          <w:lang w:eastAsia="zh-TW"/>
        </w:rPr>
        <w:t>shown on the chart</w:t>
      </w:r>
      <w:ins w:id="175" w:author="赵 歌" w:date="2022-06-01T23:21:00Z">
        <w:r>
          <w:rPr>
            <w:rFonts w:eastAsia="PMingLiU"/>
            <w:lang w:eastAsia="zh-TW"/>
          </w:rPr>
          <w:t xml:space="preserve"> is 60%, which indicate</w:t>
        </w:r>
      </w:ins>
      <w:ins w:id="176" w:author="赵 歌" w:date="2022-06-01T23:31:00Z">
        <w:r w:rsidR="00094ED0">
          <w:rPr>
            <w:rFonts w:eastAsia="PMingLiU"/>
            <w:lang w:eastAsia="zh-TW"/>
          </w:rPr>
          <w:t>s</w:t>
        </w:r>
      </w:ins>
      <w:ins w:id="177" w:author="赵 歌" w:date="2022-06-01T23:23:00Z">
        <w:r>
          <w:rPr>
            <w:rFonts w:eastAsia="PMingLiU"/>
            <w:lang w:eastAsia="zh-TW"/>
          </w:rPr>
          <w:t xml:space="preserve"> </w:t>
        </w:r>
        <w:r w:rsidRPr="00AF076A">
          <w:rPr>
            <w:rFonts w:eastAsia="PMingLiU"/>
            <w:strike/>
            <w:highlight w:val="cyan"/>
            <w:lang w:eastAsia="zh-TW"/>
            <w:rPrChange w:id="178" w:author="杨 蕊羽" w:date="2022-06-08T00:59:00Z">
              <w:rPr>
                <w:rFonts w:eastAsia="PMingLiU"/>
                <w:lang w:eastAsia="zh-TW"/>
              </w:rPr>
            </w:rPrChange>
          </w:rPr>
          <w:t>the</w:t>
        </w:r>
        <w:r>
          <w:rPr>
            <w:rFonts w:eastAsia="PMingLiU"/>
            <w:lang w:eastAsia="zh-TW"/>
          </w:rPr>
          <w:t xml:space="preserve"> UK</w:t>
        </w:r>
      </w:ins>
      <w:ins w:id="179" w:author="杨 蕊羽" w:date="2022-06-08T00:59:00Z">
        <w:r w:rsidR="00AF076A">
          <w:rPr>
            <w:rFonts w:eastAsia="PMingLiU"/>
            <w:lang w:eastAsia="zh-TW"/>
          </w:rPr>
          <w:t xml:space="preserve"> </w:t>
        </w:r>
        <w:r w:rsidR="00AF076A" w:rsidRPr="00AF076A">
          <w:rPr>
            <w:rFonts w:eastAsia="PMingLiU"/>
            <w:highlight w:val="cyan"/>
            <w:lang w:eastAsia="zh-TW"/>
            <w:rPrChange w:id="180" w:author="杨 蕊羽" w:date="2022-06-08T00:59:00Z">
              <w:rPr>
                <w:rFonts w:eastAsia="PMingLiU"/>
                <w:lang w:eastAsia="zh-TW"/>
              </w:rPr>
            </w:rPrChange>
          </w:rPr>
          <w:t>has</w:t>
        </w:r>
      </w:ins>
      <w:ins w:id="181" w:author="赵 歌" w:date="2022-06-01T23:23:00Z">
        <w:r>
          <w:rPr>
            <w:rFonts w:eastAsia="PMingLiU"/>
            <w:lang w:eastAsia="zh-TW"/>
          </w:rPr>
          <w:t xml:space="preserve"> </w:t>
        </w:r>
      </w:ins>
      <w:ins w:id="182" w:author="赵 歌" w:date="2022-06-01T23:24:00Z">
        <w:r>
          <w:rPr>
            <w:rFonts w:eastAsia="PMingLiU"/>
            <w:lang w:eastAsia="zh-TW"/>
          </w:rPr>
          <w:t>processed</w:t>
        </w:r>
      </w:ins>
      <w:ins w:id="183" w:author="赵 歌" w:date="2022-06-01T23:25:00Z">
        <w:r>
          <w:rPr>
            <w:rFonts w:eastAsia="PMingLiU"/>
            <w:lang w:eastAsia="zh-TW"/>
          </w:rPr>
          <w:t xml:space="preserve"> more than half</w:t>
        </w:r>
      </w:ins>
      <w:ins w:id="184" w:author="赵 歌" w:date="2022-06-01T23:24:00Z">
        <w:r>
          <w:rPr>
            <w:rFonts w:eastAsia="PMingLiU"/>
            <w:lang w:eastAsia="zh-TW"/>
          </w:rPr>
          <w:t xml:space="preserve"> of </w:t>
        </w:r>
        <w:r w:rsidRPr="00AF076A">
          <w:rPr>
            <w:rFonts w:eastAsia="PMingLiU"/>
            <w:strike/>
            <w:highlight w:val="cyan"/>
            <w:lang w:eastAsia="zh-TW"/>
            <w:rPrChange w:id="185" w:author="杨 蕊羽" w:date="2022-06-08T00:59:00Z">
              <w:rPr>
                <w:rFonts w:eastAsia="PMingLiU"/>
                <w:lang w:eastAsia="zh-TW"/>
              </w:rPr>
            </w:rPrChange>
          </w:rPr>
          <w:t>their</w:t>
        </w:r>
      </w:ins>
      <w:ins w:id="186" w:author="杨 蕊羽" w:date="2022-06-08T00:59:00Z">
        <w:r w:rsidR="00AF076A" w:rsidRPr="00AF076A">
          <w:rPr>
            <w:rFonts w:eastAsia="PMingLiU"/>
            <w:highlight w:val="cyan"/>
            <w:lang w:eastAsia="zh-TW"/>
            <w:rPrChange w:id="187" w:author="杨 蕊羽" w:date="2022-06-08T00:59:00Z">
              <w:rPr>
                <w:rFonts w:eastAsia="PMingLiU"/>
                <w:lang w:eastAsia="zh-TW"/>
              </w:rPr>
            </w:rPrChange>
          </w:rPr>
          <w:t xml:space="preserve"> its</w:t>
        </w:r>
      </w:ins>
      <w:ins w:id="188" w:author="赵 歌" w:date="2022-06-01T23:24:00Z">
        <w:r>
          <w:rPr>
            <w:rFonts w:eastAsia="PMingLiU"/>
            <w:lang w:eastAsia="zh-TW"/>
          </w:rPr>
          <w:t xml:space="preserve"> city waste using landfill.</w:t>
        </w:r>
      </w:ins>
      <w:ins w:id="189" w:author="赵 歌" w:date="2022-06-02T00:06:00Z">
        <w:r w:rsidR="009872BB">
          <w:rPr>
            <w:rFonts w:eastAsia="PMingLiU"/>
            <w:lang w:eastAsia="zh-TW"/>
          </w:rPr>
          <w:t xml:space="preserve"> </w:t>
        </w:r>
      </w:ins>
      <w:del w:id="190" w:author="赵 歌" w:date="2022-06-01T23:21:00Z">
        <w:r w:rsidR="00AB3B3B" w:rsidRPr="00564C43" w:rsidDel="0005474D">
          <w:rPr>
            <w:rFonts w:eastAsia="PMingLiU"/>
            <w:lang w:eastAsia="zh-TW"/>
          </w:rPr>
          <w:delText>.</w:delText>
        </w:r>
      </w:del>
      <w:del w:id="191" w:author="赵 歌" w:date="2022-06-01T23:20:00Z">
        <w:r w:rsidR="00AB3B3B" w:rsidRPr="00564C43" w:rsidDel="0005474D">
          <w:rPr>
            <w:rFonts w:eastAsia="PMingLiU"/>
            <w:lang w:eastAsia="zh-TW"/>
          </w:rPr>
          <w:delText xml:space="preserve"> </w:delText>
        </w:r>
      </w:del>
      <w:r w:rsidR="00AB3B3B" w:rsidRPr="00564C43">
        <w:rPr>
          <w:rFonts w:eastAsia="PMingLiU"/>
          <w:lang w:eastAsia="zh-TW"/>
        </w:rPr>
        <w:t xml:space="preserve">By contrast, </w:t>
      </w:r>
      <w:del w:id="192" w:author="赵 歌" w:date="2022-06-01T23:28:00Z">
        <w:r w:rsidR="00AB3B3B" w:rsidRPr="00564C43" w:rsidDel="00094ED0">
          <w:rPr>
            <w:rFonts w:eastAsia="PMingLiU"/>
            <w:lang w:eastAsia="zh-TW"/>
          </w:rPr>
          <w:delText xml:space="preserve">Netherland was </w:delText>
        </w:r>
      </w:del>
      <w:r w:rsidR="00AB3B3B" w:rsidRPr="00564C43">
        <w:rPr>
          <w:rFonts w:eastAsia="PMingLiU"/>
          <w:lang w:eastAsia="zh-TW"/>
        </w:rPr>
        <w:t xml:space="preserve">the lowest </w:t>
      </w:r>
      <w:del w:id="193" w:author="赵 歌" w:date="2022-06-01T23:29:00Z">
        <w:r w:rsidR="00AB3B3B" w:rsidRPr="00564C43" w:rsidDel="00094ED0">
          <w:rPr>
            <w:rFonts w:eastAsia="PMingLiU"/>
            <w:lang w:eastAsia="zh-TW"/>
          </w:rPr>
          <w:delText xml:space="preserve">proportion </w:delText>
        </w:r>
      </w:del>
      <w:ins w:id="194" w:author="赵 歌" w:date="2022-06-01T23:29:00Z">
        <w:r w:rsidR="00094ED0">
          <w:rPr>
            <w:rFonts w:eastAsia="PMingLiU"/>
            <w:lang w:eastAsia="zh-TW"/>
          </w:rPr>
          <w:t>percentage</w:t>
        </w:r>
        <w:r w:rsidR="00094ED0" w:rsidRPr="00564C43">
          <w:rPr>
            <w:rFonts w:eastAsia="PMingLiU"/>
            <w:lang w:eastAsia="zh-TW"/>
          </w:rPr>
          <w:t xml:space="preserve"> </w:t>
        </w:r>
      </w:ins>
      <w:ins w:id="195" w:author="赵 歌" w:date="2022-06-01T23:30:00Z">
        <w:r w:rsidR="00094ED0">
          <w:rPr>
            <w:rFonts w:eastAsia="PMingLiU"/>
            <w:lang w:eastAsia="zh-TW"/>
          </w:rPr>
          <w:t>on the chart is</w:t>
        </w:r>
      </w:ins>
      <w:del w:id="196" w:author="赵 歌" w:date="2022-06-01T23:30:00Z">
        <w:r w:rsidR="00AB3B3B" w:rsidRPr="00564C43" w:rsidDel="00094ED0">
          <w:rPr>
            <w:rFonts w:eastAsia="PMingLiU"/>
            <w:lang w:eastAsia="zh-TW"/>
          </w:rPr>
          <w:delText>at</w:delText>
        </w:r>
      </w:del>
      <w:r w:rsidR="00AB3B3B" w:rsidRPr="00564C43">
        <w:rPr>
          <w:rFonts w:eastAsia="PMingLiU"/>
          <w:lang w:eastAsia="zh-TW"/>
        </w:rPr>
        <w:t xml:space="preserve"> 10%</w:t>
      </w:r>
      <w:ins w:id="197" w:author="赵 歌" w:date="2022-06-01T23:30:00Z">
        <w:r w:rsidR="00094ED0">
          <w:rPr>
            <w:rFonts w:eastAsia="PMingLiU"/>
            <w:lang w:eastAsia="zh-TW"/>
          </w:rPr>
          <w:t xml:space="preserve">, which </w:t>
        </w:r>
      </w:ins>
      <w:ins w:id="198" w:author="赵 歌" w:date="2022-06-01T23:32:00Z">
        <w:r w:rsidR="00094ED0">
          <w:rPr>
            <w:rFonts w:eastAsia="PMingLiU"/>
            <w:lang w:eastAsia="zh-TW"/>
          </w:rPr>
          <w:t>re</w:t>
        </w:r>
      </w:ins>
      <w:ins w:id="199" w:author="赵 歌" w:date="2022-06-01T23:30:00Z">
        <w:r w:rsidR="00094ED0">
          <w:rPr>
            <w:rFonts w:eastAsia="PMingLiU"/>
            <w:lang w:eastAsia="zh-TW"/>
          </w:rPr>
          <w:t>present</w:t>
        </w:r>
      </w:ins>
      <w:ins w:id="200" w:author="赵 歌" w:date="2022-06-01T23:31:00Z">
        <w:r w:rsidR="00094ED0">
          <w:rPr>
            <w:rFonts w:eastAsia="PMingLiU"/>
            <w:lang w:eastAsia="zh-TW"/>
          </w:rPr>
          <w:t>s</w:t>
        </w:r>
      </w:ins>
      <w:ins w:id="201" w:author="赵 歌" w:date="2022-06-01T23:30:00Z">
        <w:r w:rsidR="00094ED0">
          <w:rPr>
            <w:rFonts w:eastAsia="PMingLiU"/>
            <w:lang w:eastAsia="zh-TW"/>
          </w:rPr>
          <w:t xml:space="preserve"> the least used </w:t>
        </w:r>
      </w:ins>
      <w:ins w:id="202" w:author="赵 歌" w:date="2022-06-01T23:31:00Z">
        <w:r w:rsidR="00094ED0">
          <w:rPr>
            <w:rFonts w:eastAsia="PMingLiU"/>
            <w:lang w:eastAsia="zh-TW"/>
          </w:rPr>
          <w:t>waste</w:t>
        </w:r>
      </w:ins>
      <w:ins w:id="203" w:author="赵 歌" w:date="2022-06-01T23:30:00Z">
        <w:r w:rsidR="00094ED0">
          <w:rPr>
            <w:rFonts w:eastAsia="PMingLiU"/>
            <w:lang w:eastAsia="zh-TW"/>
          </w:rPr>
          <w:t xml:space="preserve"> disposal is landfill in Netherland</w:t>
        </w:r>
      </w:ins>
      <w:r w:rsidR="00AB3B3B" w:rsidRPr="00564C43">
        <w:rPr>
          <w:rFonts w:eastAsia="PMingLiU"/>
          <w:lang w:eastAsia="zh-TW"/>
        </w:rPr>
        <w:t>.</w:t>
      </w:r>
    </w:p>
    <w:p w14:paraId="28D329C7" w14:textId="77777777" w:rsidR="00023580" w:rsidRDefault="00023580" w:rsidP="00AB3B3B">
      <w:pPr>
        <w:jc w:val="left"/>
        <w:rPr>
          <w:ins w:id="204" w:author="赵 歌" w:date="2022-06-01T22:58:00Z"/>
          <w:rFonts w:eastAsia="PMingLiU"/>
          <w:lang w:eastAsia="zh-TW"/>
        </w:rPr>
      </w:pPr>
    </w:p>
    <w:p w14:paraId="544BD206" w14:textId="6568CEC7" w:rsidR="00023580" w:rsidRDefault="00AB3B3B" w:rsidP="00AB3B3B">
      <w:pPr>
        <w:jc w:val="left"/>
        <w:rPr>
          <w:ins w:id="205" w:author="杨 蕊羽" w:date="2022-06-08T01:12:00Z"/>
          <w:rFonts w:eastAsia="PMingLiU"/>
          <w:lang w:eastAsia="zh-TW"/>
        </w:rPr>
      </w:pPr>
      <w:del w:id="206" w:author="赵 歌" w:date="2022-06-01T23:32:00Z">
        <w:r w:rsidRPr="001D2260" w:rsidDel="00094ED0">
          <w:rPr>
            <w:rFonts w:eastAsia="PMingLiU"/>
            <w:lang w:eastAsia="zh-TW"/>
          </w:rPr>
          <w:delText>The figures for the proportions</w:delText>
        </w:r>
      </w:del>
      <w:ins w:id="207" w:author="赵 歌" w:date="2022-06-01T23:42:00Z">
        <w:r w:rsidR="002B340C" w:rsidRPr="001D2260">
          <w:rPr>
            <w:rFonts w:eastAsia="PMingLiU"/>
            <w:lang w:eastAsia="zh-TW"/>
          </w:rPr>
          <w:t>Among t</w:t>
        </w:r>
      </w:ins>
      <w:ins w:id="208" w:author="赵 歌" w:date="2022-06-01T23:32:00Z">
        <w:r w:rsidR="00094ED0" w:rsidRPr="001D2260">
          <w:rPr>
            <w:rFonts w:eastAsia="PMingLiU"/>
            <w:lang w:eastAsia="zh-TW"/>
          </w:rPr>
          <w:t>he percentage</w:t>
        </w:r>
      </w:ins>
      <w:ins w:id="209" w:author="赵 歌" w:date="2022-06-01T23:42:00Z">
        <w:r w:rsidR="002B340C" w:rsidRPr="001D2260">
          <w:rPr>
            <w:rFonts w:eastAsia="PMingLiU"/>
            <w:lang w:eastAsia="zh-TW"/>
          </w:rPr>
          <w:t>s</w:t>
        </w:r>
      </w:ins>
      <w:r w:rsidRPr="001D2260">
        <w:rPr>
          <w:rFonts w:eastAsia="PMingLiU"/>
          <w:lang w:eastAsia="zh-TW"/>
        </w:rPr>
        <w:t xml:space="preserve"> of recycling</w:t>
      </w:r>
      <w:r w:rsidRPr="00096285">
        <w:rPr>
          <w:rFonts w:eastAsia="PMingLiU"/>
          <w:strike/>
          <w:lang w:eastAsia="zh-TW"/>
          <w:rPrChange w:id="210" w:author="杨 蕊羽" w:date="2022-06-08T01:41:00Z">
            <w:rPr>
              <w:rFonts w:eastAsia="PMingLiU"/>
              <w:lang w:eastAsia="zh-TW"/>
            </w:rPr>
          </w:rPrChange>
        </w:rPr>
        <w:t xml:space="preserve"> </w:t>
      </w:r>
      <w:ins w:id="211" w:author="赵 歌" w:date="2022-06-01T23:42:00Z">
        <w:r w:rsidR="002B340C" w:rsidRPr="00096285">
          <w:rPr>
            <w:rFonts w:eastAsia="PMingLiU"/>
            <w:strike/>
            <w:highlight w:val="cyan"/>
            <w:lang w:eastAsia="zh-TW"/>
            <w:rPrChange w:id="212" w:author="杨 蕊羽" w:date="2022-06-08T01:41:00Z">
              <w:rPr>
                <w:rFonts w:eastAsia="PMingLiU"/>
                <w:lang w:eastAsia="zh-TW"/>
              </w:rPr>
            </w:rPrChange>
          </w:rPr>
          <w:t>in UK, Italy, and Spain</w:t>
        </w:r>
        <w:r w:rsidR="002B340C" w:rsidRPr="001D2260">
          <w:rPr>
            <w:rFonts w:eastAsia="PMingLiU"/>
            <w:lang w:eastAsia="zh-TW"/>
          </w:rPr>
          <w:t xml:space="preserve">, </w:t>
        </w:r>
      </w:ins>
      <w:del w:id="213" w:author="赵 歌" w:date="2022-06-01T23:33:00Z">
        <w:r w:rsidRPr="001D2260" w:rsidDel="00094ED0">
          <w:rPr>
            <w:rFonts w:eastAsia="PMingLiU"/>
            <w:lang w:eastAsia="zh-TW"/>
          </w:rPr>
          <w:delText xml:space="preserve">were </w:delText>
        </w:r>
      </w:del>
      <w:ins w:id="214" w:author="赵 歌" w:date="2022-06-01T23:43:00Z">
        <w:r w:rsidR="002B340C" w:rsidRPr="001D2260">
          <w:rPr>
            <w:rFonts w:eastAsia="PMingLiU"/>
            <w:lang w:eastAsia="zh-TW"/>
          </w:rPr>
          <w:t>they are the</w:t>
        </w:r>
      </w:ins>
      <w:del w:id="215" w:author="赵 歌" w:date="2022-06-01T23:42:00Z">
        <w:r w:rsidRPr="001D2260" w:rsidDel="002B340C">
          <w:rPr>
            <w:rFonts w:eastAsia="PMingLiU"/>
            <w:lang w:eastAsia="zh-TW"/>
          </w:rPr>
          <w:delText>the</w:delText>
        </w:r>
      </w:del>
      <w:ins w:id="216" w:author="赵 歌" w:date="2022-06-01T23:33:00Z">
        <w:r w:rsidR="00094ED0" w:rsidRPr="001D2260">
          <w:rPr>
            <w:rFonts w:eastAsia="PMingLiU"/>
            <w:lang w:eastAsia="zh-TW"/>
          </w:rPr>
          <w:t xml:space="preserve"> same</w:t>
        </w:r>
      </w:ins>
      <w:del w:id="217" w:author="赵 歌" w:date="2022-06-01T23:33:00Z">
        <w:r w:rsidRPr="001D2260" w:rsidDel="00094ED0">
          <w:rPr>
            <w:rFonts w:eastAsia="PMingLiU"/>
            <w:lang w:eastAsia="zh-TW"/>
          </w:rPr>
          <w:delText xml:space="preserve"> same</w:delText>
        </w:r>
      </w:del>
      <w:r w:rsidRPr="001D2260">
        <w:rPr>
          <w:rFonts w:eastAsia="PMingLiU"/>
          <w:lang w:eastAsia="zh-TW"/>
        </w:rPr>
        <w:t xml:space="preserve"> in</w:t>
      </w:r>
      <w:del w:id="218" w:author="赵 歌" w:date="2022-06-01T23:43:00Z">
        <w:r w:rsidRPr="001D2260" w:rsidDel="002B340C">
          <w:rPr>
            <w:rFonts w:eastAsia="PMingLiU"/>
            <w:lang w:eastAsia="zh-TW"/>
          </w:rPr>
          <w:delText xml:space="preserve"> both</w:delText>
        </w:r>
      </w:del>
      <w:r w:rsidRPr="001D2260">
        <w:rPr>
          <w:rFonts w:eastAsia="PMingLiU"/>
          <w:lang w:eastAsia="zh-TW"/>
        </w:rPr>
        <w:t xml:space="preserve"> U</w:t>
      </w:r>
      <w:ins w:id="219" w:author="赵 歌" w:date="2022-06-01T23:45:00Z">
        <w:r w:rsidR="002B340C" w:rsidRPr="001D2260">
          <w:rPr>
            <w:rFonts w:eastAsia="PMingLiU"/>
            <w:lang w:eastAsia="zh-TW"/>
          </w:rPr>
          <w:t>K</w:t>
        </w:r>
      </w:ins>
      <w:del w:id="220" w:author="赵 歌" w:date="2022-06-01T23:45:00Z">
        <w:r w:rsidRPr="001D2260" w:rsidDel="002B340C">
          <w:rPr>
            <w:rFonts w:eastAsia="PMingLiU"/>
            <w:lang w:eastAsia="zh-TW"/>
          </w:rPr>
          <w:delText>k</w:delText>
        </w:r>
      </w:del>
      <w:r w:rsidRPr="001D2260">
        <w:rPr>
          <w:rFonts w:eastAsia="PMingLiU"/>
          <w:lang w:eastAsia="zh-TW"/>
        </w:rPr>
        <w:t xml:space="preserve"> and Italy</w:t>
      </w:r>
      <w:ins w:id="221" w:author="赵 歌" w:date="2022-06-01T23:44:00Z">
        <w:r w:rsidR="002B340C" w:rsidRPr="001D2260">
          <w:rPr>
            <w:rFonts w:eastAsia="PMingLiU"/>
            <w:lang w:eastAsia="zh-TW"/>
          </w:rPr>
          <w:t xml:space="preserve"> with 3</w:t>
        </w:r>
      </w:ins>
      <w:ins w:id="222" w:author="赵 歌" w:date="2022-06-01T23:45:00Z">
        <w:r w:rsidR="002B340C" w:rsidRPr="001D2260">
          <w:rPr>
            <w:rFonts w:eastAsia="PMingLiU"/>
            <w:lang w:eastAsia="zh-TW"/>
          </w:rPr>
          <w:t>0%</w:t>
        </w:r>
      </w:ins>
      <w:ins w:id="223" w:author="杨 蕊羽" w:date="2022-06-08T01:38:00Z">
        <w:r w:rsidR="00096285">
          <w:rPr>
            <w:rFonts w:eastAsia="PMingLiU"/>
            <w:lang w:eastAsia="zh-TW"/>
          </w:rPr>
          <w:t xml:space="preserve"> </w:t>
        </w:r>
        <w:r w:rsidR="00096285" w:rsidRPr="00A54DB9">
          <w:rPr>
            <w:rFonts w:eastAsia="PMingLiU"/>
            <w:highlight w:val="cyan"/>
            <w:lang w:eastAsia="zh-TW"/>
            <w:rPrChange w:id="224" w:author="杨 蕊羽" w:date="2022-06-08T01:42:00Z">
              <w:rPr>
                <w:rFonts w:eastAsia="PMingLiU"/>
                <w:lang w:eastAsia="zh-TW"/>
              </w:rPr>
            </w:rPrChange>
          </w:rPr>
          <w:t xml:space="preserve">which is 2 times as </w:t>
        </w:r>
      </w:ins>
      <w:ins w:id="225" w:author="杨 蕊羽" w:date="2022-06-08T01:48:00Z">
        <w:r w:rsidR="00EB4D54">
          <w:rPr>
            <w:rFonts w:eastAsia="PMingLiU"/>
            <w:highlight w:val="cyan"/>
            <w:lang w:eastAsia="zh-TW"/>
          </w:rPr>
          <w:t>much</w:t>
        </w:r>
      </w:ins>
      <w:ins w:id="226" w:author="杨 蕊羽" w:date="2022-06-08T01:38:00Z">
        <w:r w:rsidR="00096285" w:rsidRPr="00A54DB9">
          <w:rPr>
            <w:rFonts w:eastAsia="PMingLiU"/>
            <w:highlight w:val="cyan"/>
            <w:lang w:eastAsia="zh-TW"/>
            <w:rPrChange w:id="227" w:author="杨 蕊羽" w:date="2022-06-08T01:42:00Z">
              <w:rPr>
                <w:rFonts w:eastAsia="PMingLiU"/>
                <w:lang w:eastAsia="zh-TW"/>
              </w:rPr>
            </w:rPrChange>
          </w:rPr>
          <w:t xml:space="preserve"> as the percentage of recycling in Netherland</w:t>
        </w:r>
      </w:ins>
      <w:r w:rsidRPr="001D2260">
        <w:rPr>
          <w:rFonts w:eastAsia="PMingLiU"/>
          <w:lang w:eastAsia="zh-TW"/>
        </w:rPr>
        <w:t xml:space="preserve">, </w:t>
      </w:r>
      <w:ins w:id="228" w:author="赵 歌" w:date="2022-06-01T23:44:00Z">
        <w:r w:rsidR="002B340C" w:rsidRPr="001D2260">
          <w:rPr>
            <w:rFonts w:eastAsia="PMingLiU"/>
            <w:lang w:eastAsia="zh-TW"/>
          </w:rPr>
          <w:t xml:space="preserve">and </w:t>
        </w:r>
      </w:ins>
      <w:del w:id="229" w:author="赵 歌" w:date="2022-06-01T23:44:00Z">
        <w:r w:rsidRPr="001D2260" w:rsidDel="002B340C">
          <w:rPr>
            <w:rFonts w:eastAsia="PMingLiU"/>
            <w:lang w:eastAsia="zh-TW"/>
          </w:rPr>
          <w:delText>a</w:delText>
        </w:r>
      </w:del>
      <w:del w:id="230" w:author="赵 歌" w:date="2022-06-01T23:33:00Z">
        <w:r w:rsidRPr="001D2260" w:rsidDel="00094ED0">
          <w:rPr>
            <w:rFonts w:eastAsia="PMingLiU"/>
            <w:lang w:eastAsia="zh-TW"/>
          </w:rPr>
          <w:delText>t nearly</w:delText>
        </w:r>
      </w:del>
      <w:del w:id="231" w:author="赵 歌" w:date="2022-06-01T23:44:00Z">
        <w:r w:rsidRPr="001D2260" w:rsidDel="002B340C">
          <w:rPr>
            <w:rFonts w:eastAsia="PMingLiU"/>
            <w:lang w:eastAsia="zh-TW"/>
          </w:rPr>
          <w:delText xml:space="preserve"> 30%</w:delText>
        </w:r>
      </w:del>
      <w:ins w:id="232" w:author="赵 歌" w:date="2022-06-01T23:40:00Z">
        <w:r w:rsidR="002B340C" w:rsidRPr="001D2260">
          <w:rPr>
            <w:rFonts w:eastAsia="PMingLiU"/>
            <w:lang w:eastAsia="zh-TW"/>
          </w:rPr>
          <w:t>Spain</w:t>
        </w:r>
      </w:ins>
      <w:ins w:id="233" w:author="赵 歌" w:date="2022-06-01T23:39:00Z">
        <w:r w:rsidR="002B340C" w:rsidRPr="001D2260">
          <w:rPr>
            <w:rFonts w:eastAsia="PMingLiU"/>
            <w:lang w:eastAsia="zh-TW"/>
          </w:rPr>
          <w:t xml:space="preserve"> </w:t>
        </w:r>
      </w:ins>
      <w:del w:id="234" w:author="赵 歌" w:date="2022-06-01T23:37:00Z">
        <w:r w:rsidRPr="001D2260" w:rsidDel="00094ED0">
          <w:rPr>
            <w:rFonts w:eastAsia="PMingLiU" w:hint="eastAsia"/>
          </w:rPr>
          <w:delText>.</w:delText>
        </w:r>
        <w:r w:rsidRPr="001D2260" w:rsidDel="00094ED0">
          <w:rPr>
            <w:rFonts w:eastAsia="PMingLiU"/>
            <w:lang w:eastAsia="zh-TW"/>
          </w:rPr>
          <w:delText xml:space="preserve"> Spai</w:delText>
        </w:r>
      </w:del>
      <w:del w:id="235" w:author="赵 歌" w:date="2022-06-01T23:36:00Z">
        <w:r w:rsidRPr="001D2260" w:rsidDel="00094ED0">
          <w:rPr>
            <w:rFonts w:eastAsia="PMingLiU"/>
            <w:lang w:eastAsia="zh-TW"/>
          </w:rPr>
          <w:delText xml:space="preserve">n </w:delText>
        </w:r>
      </w:del>
      <w:del w:id="236" w:author="赵 歌" w:date="2022-06-01T23:35:00Z">
        <w:r w:rsidRPr="001D2260" w:rsidDel="00094ED0">
          <w:rPr>
            <w:rFonts w:eastAsia="PMingLiU"/>
            <w:lang w:eastAsia="zh-TW"/>
          </w:rPr>
          <w:delText xml:space="preserve">paid out more for recycling </w:delText>
        </w:r>
      </w:del>
      <w:r w:rsidRPr="001D2260">
        <w:rPr>
          <w:rFonts w:eastAsia="PMingLiU"/>
          <w:lang w:eastAsia="zh-TW"/>
        </w:rPr>
        <w:t>reac</w:t>
      </w:r>
      <w:ins w:id="237" w:author="赵 歌" w:date="2022-06-01T23:36:00Z">
        <w:r w:rsidR="00094ED0" w:rsidRPr="001D2260">
          <w:rPr>
            <w:rFonts w:eastAsia="PMingLiU"/>
            <w:lang w:eastAsia="zh-TW"/>
          </w:rPr>
          <w:t>h</w:t>
        </w:r>
      </w:ins>
      <w:ins w:id="238" w:author="赵 歌" w:date="2022-06-01T23:44:00Z">
        <w:r w:rsidR="002B340C" w:rsidRPr="001D2260">
          <w:rPr>
            <w:rFonts w:eastAsia="PMingLiU"/>
            <w:lang w:eastAsia="zh-TW"/>
          </w:rPr>
          <w:t>es</w:t>
        </w:r>
      </w:ins>
      <w:del w:id="239" w:author="赵 歌" w:date="2022-06-01T23:36:00Z">
        <w:r w:rsidRPr="001D2260" w:rsidDel="00094ED0">
          <w:rPr>
            <w:rFonts w:eastAsia="PMingLiU"/>
            <w:lang w:eastAsia="zh-TW"/>
          </w:rPr>
          <w:delText>hing</w:delText>
        </w:r>
      </w:del>
      <w:r w:rsidRPr="001D2260">
        <w:rPr>
          <w:rFonts w:eastAsia="PMingLiU"/>
          <w:lang w:eastAsia="zh-TW"/>
        </w:rPr>
        <w:t xml:space="preserve"> </w:t>
      </w:r>
      <w:ins w:id="240" w:author="赵 歌" w:date="2022-06-01T23:44:00Z">
        <w:r w:rsidR="002B340C" w:rsidRPr="001D2260">
          <w:rPr>
            <w:rFonts w:eastAsia="PMingLiU"/>
            <w:lang w:eastAsia="zh-TW"/>
          </w:rPr>
          <w:t>the</w:t>
        </w:r>
      </w:ins>
      <w:del w:id="241" w:author="赵 歌" w:date="2022-06-01T23:44:00Z">
        <w:r w:rsidRPr="001D2260" w:rsidDel="002B340C">
          <w:rPr>
            <w:rFonts w:eastAsia="PMingLiU"/>
            <w:lang w:eastAsia="zh-TW"/>
          </w:rPr>
          <w:delText>a</w:delText>
        </w:r>
      </w:del>
      <w:r w:rsidRPr="001D2260">
        <w:rPr>
          <w:rFonts w:eastAsia="PMingLiU"/>
          <w:lang w:eastAsia="zh-TW"/>
        </w:rPr>
        <w:t xml:space="preserve"> high</w:t>
      </w:r>
      <w:ins w:id="242" w:author="赵 歌" w:date="2022-06-01T23:44:00Z">
        <w:r w:rsidR="002B340C" w:rsidRPr="001D2260">
          <w:rPr>
            <w:rFonts w:eastAsia="PMingLiU"/>
            <w:lang w:eastAsia="zh-TW"/>
          </w:rPr>
          <w:t>est</w:t>
        </w:r>
      </w:ins>
      <w:r w:rsidRPr="001D2260">
        <w:rPr>
          <w:rFonts w:eastAsia="PMingLiU"/>
          <w:lang w:eastAsia="zh-TW"/>
        </w:rPr>
        <w:t xml:space="preserve"> point of 35%</w:t>
      </w:r>
      <w:ins w:id="243" w:author="杨 蕊羽" w:date="2022-06-08T01:38:00Z">
        <w:r w:rsidR="00096285">
          <w:rPr>
            <w:rFonts w:eastAsia="PMingLiU"/>
            <w:lang w:eastAsia="zh-TW"/>
          </w:rPr>
          <w:t>.</w:t>
        </w:r>
      </w:ins>
      <w:del w:id="244" w:author="杨 蕊羽" w:date="2022-06-08T01:36:00Z">
        <w:r w:rsidRPr="001D2260" w:rsidDel="00096285">
          <w:rPr>
            <w:rFonts w:eastAsia="PMingLiU"/>
            <w:lang w:eastAsia="zh-TW"/>
          </w:rPr>
          <w:delText>.</w:delText>
        </w:r>
        <w:r w:rsidRPr="00564C43" w:rsidDel="00096285">
          <w:rPr>
            <w:rFonts w:eastAsia="PMingLiU"/>
            <w:lang w:eastAsia="zh-TW"/>
          </w:rPr>
          <w:delText xml:space="preserve"> </w:delText>
        </w:r>
      </w:del>
    </w:p>
    <w:p w14:paraId="0052A3F7" w14:textId="77777777" w:rsidR="00604B54" w:rsidRPr="00096285" w:rsidRDefault="00604B54" w:rsidP="00AB3B3B">
      <w:pPr>
        <w:jc w:val="left"/>
        <w:rPr>
          <w:ins w:id="245" w:author="赵 歌" w:date="2022-06-01T22:58:00Z"/>
          <w:rFonts w:eastAsia="PMingLiU"/>
          <w:lang w:eastAsia="zh-TW"/>
        </w:rPr>
      </w:pPr>
    </w:p>
    <w:p w14:paraId="77BF52B2" w14:textId="2C3783CB" w:rsidR="00604B54" w:rsidRDefault="00604B54" w:rsidP="00604B54">
      <w:pPr>
        <w:jc w:val="left"/>
        <w:rPr>
          <w:ins w:id="246" w:author="杨 蕊羽" w:date="2022-06-08T01:12:00Z"/>
          <w:rFonts w:eastAsia="PMingLiU"/>
          <w:lang w:eastAsia="zh-TW"/>
        </w:rPr>
      </w:pPr>
      <w:ins w:id="247" w:author="杨 蕊羽" w:date="2022-06-08T01:12:00Z">
        <w:r w:rsidRPr="001D2260">
          <w:rPr>
            <w:highlight w:val="cyan"/>
            <w:rPrChange w:id="248" w:author="杨 蕊羽" w:date="2022-06-08T01:33:00Z">
              <w:rPr/>
            </w:rPrChange>
          </w:rPr>
          <w:t>As</w:t>
        </w:r>
        <w:r w:rsidRPr="00747EC5">
          <w:rPr>
            <w:highlight w:val="cyan"/>
            <w:rPrChange w:id="249" w:author="杨 蕊羽" w:date="2022-06-08T01:53:00Z">
              <w:rPr/>
            </w:rPrChange>
          </w:rPr>
          <w:t xml:space="preserve"> is presented in the bar chart,</w:t>
        </w:r>
      </w:ins>
      <w:ins w:id="250" w:author="杨 蕊羽" w:date="2022-06-08T01:21:00Z">
        <w:r w:rsidR="00662490" w:rsidRPr="00747EC5">
          <w:rPr>
            <w:highlight w:val="cyan"/>
            <w:rPrChange w:id="251" w:author="杨 蕊羽" w:date="2022-06-08T01:53:00Z">
              <w:rPr/>
            </w:rPrChange>
          </w:rPr>
          <w:t xml:space="preserve"> burn</w:t>
        </w:r>
      </w:ins>
      <w:ins w:id="252" w:author="杨 蕊羽" w:date="2022-06-08T01:22:00Z">
        <w:r w:rsidR="00662490" w:rsidRPr="00747EC5">
          <w:rPr>
            <w:highlight w:val="cyan"/>
            <w:rPrChange w:id="253" w:author="杨 蕊羽" w:date="2022-06-08T01:53:00Z">
              <w:rPr/>
            </w:rPrChange>
          </w:rPr>
          <w:t>ing</w:t>
        </w:r>
      </w:ins>
      <w:ins w:id="254" w:author="杨 蕊羽" w:date="2022-06-08T01:23:00Z">
        <w:r w:rsidR="00662490" w:rsidRPr="00747EC5">
          <w:rPr>
            <w:highlight w:val="cyan"/>
            <w:rPrChange w:id="255" w:author="杨 蕊羽" w:date="2022-06-08T01:53:00Z">
              <w:rPr/>
            </w:rPrChange>
          </w:rPr>
          <w:t xml:space="preserve"> </w:t>
        </w:r>
      </w:ins>
      <w:ins w:id="256" w:author="杨 蕊羽" w:date="2022-06-08T01:21:00Z">
        <w:r w:rsidR="00662490" w:rsidRPr="00747EC5">
          <w:rPr>
            <w:highlight w:val="cyan"/>
            <w:rPrChange w:id="257" w:author="杨 蕊羽" w:date="2022-06-08T01:53:00Z">
              <w:rPr/>
            </w:rPrChange>
          </w:rPr>
          <w:t xml:space="preserve">is </w:t>
        </w:r>
      </w:ins>
      <w:ins w:id="258" w:author="杨 蕊羽" w:date="2022-06-08T01:22:00Z">
        <w:r w:rsidR="00662490" w:rsidRPr="00747EC5">
          <w:rPr>
            <w:highlight w:val="cyan"/>
            <w:rPrChange w:id="259" w:author="杨 蕊羽" w:date="2022-06-08T01:53:00Z">
              <w:rPr/>
            </w:rPrChange>
          </w:rPr>
          <w:t>used to</w:t>
        </w:r>
      </w:ins>
      <w:ins w:id="260" w:author="杨 蕊羽" w:date="2022-06-08T01:23:00Z">
        <w:r w:rsidR="00662490" w:rsidRPr="00747EC5">
          <w:rPr>
            <w:highlight w:val="cyan"/>
            <w:rPrChange w:id="261" w:author="杨 蕊羽" w:date="2022-06-08T01:53:00Z">
              <w:rPr/>
            </w:rPrChange>
          </w:rPr>
          <w:t xml:space="preserve"> dispose</w:t>
        </w:r>
      </w:ins>
      <w:ins w:id="262" w:author="杨 蕊羽" w:date="2022-06-08T01:53:00Z">
        <w:r w:rsidR="00747EC5" w:rsidRPr="00747EC5">
          <w:rPr>
            <w:highlight w:val="cyan"/>
          </w:rPr>
          <w:t xml:space="preserve"> of</w:t>
        </w:r>
      </w:ins>
      <w:ins w:id="263" w:author="杨 蕊羽" w:date="2022-06-08T01:23:00Z">
        <w:r w:rsidR="00662490" w:rsidRPr="00747EC5">
          <w:rPr>
            <w:highlight w:val="cyan"/>
            <w:rPrChange w:id="264" w:author="杨 蕊羽" w:date="2022-06-08T01:53:00Z">
              <w:rPr/>
            </w:rPrChange>
          </w:rPr>
          <w:t xml:space="preserve"> </w:t>
        </w:r>
      </w:ins>
      <w:ins w:id="265" w:author="杨 蕊羽" w:date="2022-06-08T01:25:00Z">
        <w:r w:rsidR="00662490" w:rsidRPr="00747EC5">
          <w:rPr>
            <w:rFonts w:eastAsia="PMingLiU"/>
            <w:highlight w:val="cyan"/>
            <w:lang w:eastAsia="zh-TW"/>
            <w:rPrChange w:id="266" w:author="杨 蕊羽" w:date="2022-06-08T01:53:00Z">
              <w:rPr>
                <w:rFonts w:eastAsia="PMingLiU"/>
                <w:lang w:eastAsia="zh-TW"/>
              </w:rPr>
            </w:rPrChange>
          </w:rPr>
          <w:t>m</w:t>
        </w:r>
      </w:ins>
      <w:ins w:id="267" w:author="杨 蕊羽" w:date="2022-06-08T01:12:00Z">
        <w:r w:rsidRPr="00747EC5">
          <w:rPr>
            <w:rFonts w:eastAsia="PMingLiU"/>
            <w:highlight w:val="cyan"/>
            <w:lang w:eastAsia="zh-TW"/>
            <w:rPrChange w:id="268" w:author="杨 蕊羽" w:date="2022-06-08T01:53:00Z">
              <w:rPr>
                <w:rFonts w:eastAsia="PMingLiU"/>
                <w:lang w:eastAsia="zh-TW"/>
              </w:rPr>
            </w:rPrChange>
          </w:rPr>
          <w:t>ore than one-third</w:t>
        </w:r>
      </w:ins>
      <w:ins w:id="269" w:author="杨 蕊羽" w:date="2022-06-08T01:25:00Z">
        <w:r w:rsidR="006149CA" w:rsidRPr="00747EC5">
          <w:rPr>
            <w:rFonts w:eastAsia="PMingLiU"/>
            <w:highlight w:val="cyan"/>
            <w:lang w:eastAsia="zh-TW"/>
            <w:rPrChange w:id="270" w:author="杨 蕊羽" w:date="2022-06-08T01:53:00Z">
              <w:rPr>
                <w:rFonts w:eastAsia="PMingLiU"/>
                <w:lang w:eastAsia="zh-TW"/>
              </w:rPr>
            </w:rPrChange>
          </w:rPr>
          <w:t xml:space="preserve"> </w:t>
        </w:r>
      </w:ins>
      <w:ins w:id="271" w:author="杨 蕊羽" w:date="2022-06-08T01:32:00Z">
        <w:r w:rsidR="001D2260" w:rsidRPr="00747EC5">
          <w:rPr>
            <w:rFonts w:eastAsia="PMingLiU"/>
            <w:highlight w:val="cyan"/>
            <w:lang w:eastAsia="zh-TW"/>
            <w:rPrChange w:id="272" w:author="杨 蕊羽" w:date="2022-06-08T01:53:00Z">
              <w:rPr>
                <w:rFonts w:eastAsia="PMingLiU"/>
                <w:lang w:eastAsia="zh-TW"/>
              </w:rPr>
            </w:rPrChange>
          </w:rPr>
          <w:t xml:space="preserve">of </w:t>
        </w:r>
      </w:ins>
      <w:ins w:id="273" w:author="杨 蕊羽" w:date="2022-06-08T01:25:00Z">
        <w:r w:rsidR="006149CA" w:rsidRPr="00747EC5">
          <w:rPr>
            <w:rFonts w:eastAsia="PMingLiU"/>
            <w:highlight w:val="cyan"/>
            <w:lang w:eastAsia="zh-TW"/>
            <w:rPrChange w:id="274" w:author="杨 蕊羽" w:date="2022-06-08T01:53:00Z">
              <w:rPr>
                <w:rFonts w:eastAsia="PMingLiU"/>
                <w:lang w:eastAsia="zh-TW"/>
              </w:rPr>
            </w:rPrChange>
          </w:rPr>
          <w:t>garbage in Netherla</w:t>
        </w:r>
      </w:ins>
      <w:ins w:id="275" w:author="杨 蕊羽" w:date="2022-06-08T01:34:00Z">
        <w:r w:rsidR="001D2260" w:rsidRPr="00747EC5">
          <w:rPr>
            <w:rFonts w:eastAsia="PMingLiU"/>
            <w:highlight w:val="cyan"/>
            <w:lang w:eastAsia="zh-TW"/>
            <w:rPrChange w:id="276" w:author="杨 蕊羽" w:date="2022-06-08T01:53:00Z">
              <w:rPr>
                <w:rFonts w:eastAsia="PMingLiU"/>
                <w:lang w:eastAsia="zh-TW"/>
              </w:rPr>
            </w:rPrChange>
          </w:rPr>
          <w:t>nd</w:t>
        </w:r>
      </w:ins>
      <w:ins w:id="277" w:author="杨 蕊羽" w:date="2022-06-08T01:50:00Z">
        <w:r w:rsidR="00EB4D54" w:rsidRPr="00747EC5">
          <w:rPr>
            <w:rFonts w:eastAsia="PMingLiU"/>
            <w:highlight w:val="cyan"/>
            <w:lang w:eastAsia="zh-TW"/>
            <w:rPrChange w:id="278" w:author="杨 蕊羽" w:date="2022-06-08T01:53:00Z">
              <w:rPr>
                <w:rFonts w:eastAsia="PMingLiU"/>
                <w:lang w:eastAsia="zh-TW"/>
              </w:rPr>
            </w:rPrChange>
          </w:rPr>
          <w:t xml:space="preserve">. </w:t>
        </w:r>
      </w:ins>
      <w:ins w:id="279" w:author="杨 蕊羽" w:date="2022-06-08T01:51:00Z">
        <w:r w:rsidR="00EB4D54" w:rsidRPr="00747EC5">
          <w:rPr>
            <w:rFonts w:eastAsia="PMingLiU"/>
            <w:highlight w:val="cyan"/>
            <w:lang w:eastAsia="zh-TW"/>
            <w:rPrChange w:id="280" w:author="杨 蕊羽" w:date="2022-06-08T01:53:00Z">
              <w:rPr>
                <w:rFonts w:eastAsia="PMingLiU"/>
                <w:lang w:eastAsia="zh-TW"/>
              </w:rPr>
            </w:rPrChange>
          </w:rPr>
          <w:t>It</w:t>
        </w:r>
      </w:ins>
      <w:ins w:id="281" w:author="杨 蕊羽" w:date="2022-06-08T01:50:00Z">
        <w:r w:rsidR="00EB4D54" w:rsidRPr="00747EC5">
          <w:rPr>
            <w:rFonts w:eastAsia="PMingLiU"/>
            <w:highlight w:val="cyan"/>
            <w:lang w:eastAsia="zh-TW"/>
            <w:rPrChange w:id="282" w:author="杨 蕊羽" w:date="2022-06-08T01:53:00Z">
              <w:rPr>
                <w:rFonts w:eastAsia="PMingLiU"/>
                <w:lang w:eastAsia="zh-TW"/>
              </w:rPr>
            </w:rPrChange>
          </w:rPr>
          <w:t xml:space="preserve"> is used </w:t>
        </w:r>
      </w:ins>
      <w:ins w:id="283" w:author="杨 蕊羽" w:date="2022-06-08T01:51:00Z">
        <w:r w:rsidR="00EB4D54" w:rsidRPr="00747EC5">
          <w:rPr>
            <w:rFonts w:eastAsia="PMingLiU"/>
            <w:highlight w:val="cyan"/>
            <w:lang w:eastAsia="zh-TW"/>
            <w:rPrChange w:id="284" w:author="杨 蕊羽" w:date="2022-06-08T01:53:00Z">
              <w:rPr>
                <w:rFonts w:eastAsia="PMingLiU"/>
                <w:lang w:eastAsia="zh-TW"/>
              </w:rPr>
            </w:rPrChange>
          </w:rPr>
          <w:t xml:space="preserve">to dispose </w:t>
        </w:r>
      </w:ins>
      <w:ins w:id="285" w:author="杨 蕊羽" w:date="2022-06-08T01:53:00Z">
        <w:r w:rsidR="00747EC5" w:rsidRPr="00747EC5">
          <w:rPr>
            <w:rFonts w:eastAsia="PMingLiU"/>
            <w:highlight w:val="cyan"/>
            <w:lang w:eastAsia="zh-TW"/>
            <w:rPrChange w:id="286" w:author="杨 蕊羽" w:date="2022-06-08T01:53:00Z">
              <w:rPr>
                <w:rFonts w:eastAsia="PMingLiU"/>
                <w:lang w:eastAsia="zh-TW"/>
              </w:rPr>
            </w:rPrChange>
          </w:rPr>
          <w:t xml:space="preserve">of </w:t>
        </w:r>
      </w:ins>
      <w:ins w:id="287" w:author="杨 蕊羽" w:date="2022-06-08T01:51:00Z">
        <w:r w:rsidR="00EB4D54" w:rsidRPr="00747EC5">
          <w:rPr>
            <w:rFonts w:eastAsia="PMingLiU"/>
            <w:highlight w:val="cyan"/>
            <w:lang w:eastAsia="zh-TW"/>
            <w:rPrChange w:id="288" w:author="杨 蕊羽" w:date="2022-06-08T01:53:00Z">
              <w:rPr>
                <w:rFonts w:eastAsia="PMingLiU"/>
                <w:lang w:eastAsia="zh-TW"/>
              </w:rPr>
            </w:rPrChange>
          </w:rPr>
          <w:t xml:space="preserve">less than 10% </w:t>
        </w:r>
      </w:ins>
      <w:ins w:id="289" w:author="杨 蕊羽" w:date="2022-06-08T01:52:00Z">
        <w:r w:rsidR="00747EC5" w:rsidRPr="00747EC5">
          <w:rPr>
            <w:rFonts w:eastAsia="PMingLiU"/>
            <w:highlight w:val="cyan"/>
            <w:lang w:eastAsia="zh-TW"/>
            <w:rPrChange w:id="290" w:author="杨 蕊羽" w:date="2022-06-08T01:53:00Z">
              <w:rPr>
                <w:rFonts w:eastAsia="PMingLiU"/>
                <w:lang w:eastAsia="zh-TW"/>
              </w:rPr>
            </w:rPrChange>
          </w:rPr>
          <w:t xml:space="preserve">of their garbage in </w:t>
        </w:r>
      </w:ins>
      <w:ins w:id="291" w:author="杨 蕊羽" w:date="2022-06-08T01:53:00Z">
        <w:r w:rsidR="00747EC5" w:rsidRPr="00747EC5">
          <w:rPr>
            <w:rFonts w:eastAsia="PMingLiU"/>
            <w:highlight w:val="cyan"/>
            <w:lang w:eastAsia="zh-TW"/>
            <w:rPrChange w:id="292" w:author="杨 蕊羽" w:date="2022-06-08T01:53:00Z">
              <w:rPr>
                <w:rFonts w:eastAsia="PMingLiU"/>
                <w:lang w:eastAsia="zh-TW"/>
              </w:rPr>
            </w:rPrChange>
          </w:rPr>
          <w:t>Italy and Spain.</w:t>
        </w:r>
      </w:ins>
    </w:p>
    <w:p w14:paraId="54544E80" w14:textId="77777777" w:rsidR="00023580" w:rsidRPr="00662490" w:rsidRDefault="00023580" w:rsidP="00AB3B3B">
      <w:pPr>
        <w:jc w:val="left"/>
        <w:rPr>
          <w:ins w:id="293" w:author="赵 歌" w:date="2022-06-01T22:58:00Z"/>
          <w:rFonts w:eastAsia="PMingLiU"/>
          <w:lang w:eastAsia="zh-TW"/>
        </w:rPr>
      </w:pPr>
    </w:p>
    <w:p w14:paraId="60A3A8AE" w14:textId="7A771D4E" w:rsidR="00AB3B3B" w:rsidDel="00C36557" w:rsidRDefault="00462751" w:rsidP="00AB3B3B">
      <w:pPr>
        <w:jc w:val="left"/>
        <w:rPr>
          <w:ins w:id="294" w:author="赵 歌" w:date="2022-06-01T23:19:00Z"/>
          <w:del w:id="295" w:author="杨 蕊羽" w:date="2022-06-08T02:05:00Z"/>
          <w:rFonts w:eastAsia="PMingLiU"/>
          <w:lang w:eastAsia="zh-TW"/>
        </w:rPr>
      </w:pPr>
      <w:ins w:id="296" w:author="赵 歌" w:date="2022-06-01T23:53:00Z">
        <w:r>
          <w:rPr>
            <w:rFonts w:eastAsia="PMingLiU"/>
            <w:lang w:eastAsia="zh-TW"/>
          </w:rPr>
          <w:t>In terms o</w:t>
        </w:r>
        <w:r w:rsidRPr="00564C43">
          <w:rPr>
            <w:rFonts w:eastAsia="PMingLiU"/>
            <w:lang w:eastAsia="zh-TW"/>
          </w:rPr>
          <w:t xml:space="preserve">f </w:t>
        </w:r>
        <w:r w:rsidRPr="001D2260">
          <w:rPr>
            <w:rFonts w:eastAsia="PMingLiU"/>
            <w:strike/>
            <w:highlight w:val="cyan"/>
            <w:lang w:eastAsia="zh-TW"/>
            <w:rPrChange w:id="297" w:author="杨 蕊羽" w:date="2022-06-08T01:32:00Z">
              <w:rPr>
                <w:rFonts w:eastAsia="PMingLiU"/>
                <w:lang w:eastAsia="zh-TW"/>
              </w:rPr>
            </w:rPrChange>
          </w:rPr>
          <w:t>biologica</w:t>
        </w:r>
        <w:r w:rsidRPr="001D2260">
          <w:rPr>
            <w:rFonts w:eastAsia="PMingLiU"/>
            <w:strike/>
            <w:highlight w:val="cyan"/>
            <w:lang w:eastAsia="zh-TW"/>
            <w:rPrChange w:id="298" w:author="杨 蕊羽" w:date="2022-06-08T01:33:00Z">
              <w:rPr>
                <w:rFonts w:eastAsia="PMingLiU"/>
                <w:lang w:eastAsia="zh-TW"/>
              </w:rPr>
            </w:rPrChange>
          </w:rPr>
          <w:t>lly</w:t>
        </w:r>
      </w:ins>
      <w:ins w:id="299" w:author="杨 蕊羽" w:date="2022-06-08T01:32:00Z">
        <w:r w:rsidR="001D2260" w:rsidRPr="001D2260">
          <w:rPr>
            <w:rFonts w:eastAsia="PMingLiU"/>
            <w:highlight w:val="cyan"/>
            <w:lang w:eastAsia="zh-TW"/>
            <w:rPrChange w:id="300" w:author="杨 蕊羽" w:date="2022-06-08T01:33:00Z">
              <w:rPr>
                <w:rFonts w:eastAsia="PMingLiU"/>
                <w:lang w:eastAsia="zh-TW"/>
              </w:rPr>
            </w:rPrChange>
          </w:rPr>
          <w:t xml:space="preserve"> </w:t>
        </w:r>
        <w:r w:rsidR="001D2260" w:rsidRPr="001D2260">
          <w:rPr>
            <w:rFonts w:eastAsia="PMingLiU"/>
            <w:highlight w:val="cyan"/>
            <w:lang w:eastAsia="zh-TW"/>
            <w:rPrChange w:id="301" w:author="杨 蕊羽" w:date="2022-06-08T01:33:00Z">
              <w:rPr>
                <w:rFonts w:eastAsia="PMingLiU"/>
                <w:strike/>
                <w:highlight w:val="cyan"/>
                <w:lang w:eastAsia="zh-TW"/>
              </w:rPr>
            </w:rPrChange>
          </w:rPr>
          <w:t>biologica</w:t>
        </w:r>
        <w:r w:rsidR="001D2260" w:rsidRPr="001D2260">
          <w:rPr>
            <w:rFonts w:eastAsia="PMingLiU"/>
            <w:highlight w:val="cyan"/>
            <w:lang w:eastAsia="zh-TW"/>
            <w:rPrChange w:id="302" w:author="杨 蕊羽" w:date="2022-06-08T01:33:00Z">
              <w:rPr>
                <w:rFonts w:eastAsia="PMingLiU"/>
                <w:strike/>
                <w:lang w:eastAsia="zh-TW"/>
              </w:rPr>
            </w:rPrChange>
          </w:rPr>
          <w:t>l</w:t>
        </w:r>
        <w:r w:rsidR="001D2260">
          <w:rPr>
            <w:rFonts w:eastAsia="PMingLiU"/>
            <w:lang w:eastAsia="zh-TW"/>
          </w:rPr>
          <w:t xml:space="preserve"> </w:t>
        </w:r>
      </w:ins>
      <w:ins w:id="303" w:author="赵 歌" w:date="2022-06-01T23:53:00Z">
        <w:del w:id="304" w:author="杨 蕊羽" w:date="2022-06-08T01:33:00Z">
          <w:r w:rsidRPr="00564C43" w:rsidDel="001D2260">
            <w:rPr>
              <w:rFonts w:eastAsia="PMingLiU"/>
              <w:lang w:eastAsia="zh-TW"/>
            </w:rPr>
            <w:delText xml:space="preserve"> </w:delText>
          </w:r>
        </w:del>
        <w:r w:rsidRPr="00564C43">
          <w:rPr>
            <w:rFonts w:eastAsia="PMingLiU"/>
            <w:lang w:eastAsia="zh-TW"/>
          </w:rPr>
          <w:t>trea</w:t>
        </w:r>
      </w:ins>
      <w:ins w:id="305" w:author="赵 歌" w:date="2022-06-01T23:58:00Z">
        <w:r>
          <w:rPr>
            <w:rFonts w:eastAsia="PMingLiU"/>
            <w:lang w:eastAsia="zh-TW"/>
          </w:rPr>
          <w:t>tment</w:t>
        </w:r>
      </w:ins>
      <w:ins w:id="306" w:author="赵 歌" w:date="2022-06-01T23:53:00Z">
        <w:r w:rsidRPr="00564C43">
          <w:rPr>
            <w:rFonts w:eastAsia="PMingLiU"/>
            <w:lang w:eastAsia="zh-TW"/>
          </w:rPr>
          <w:t xml:space="preserve">, </w:t>
        </w:r>
        <w:r w:rsidRPr="00944308">
          <w:rPr>
            <w:rFonts w:eastAsia="PMingLiU"/>
            <w:strike/>
            <w:highlight w:val="cyan"/>
            <w:lang w:eastAsia="zh-TW"/>
            <w:rPrChange w:id="307" w:author="杨 蕊羽" w:date="2022-06-08T01:54:00Z">
              <w:rPr>
                <w:rFonts w:eastAsia="PMingLiU"/>
                <w:lang w:eastAsia="zh-TW"/>
              </w:rPr>
            </w:rPrChange>
          </w:rPr>
          <w:t>the</w:t>
        </w:r>
        <w:r w:rsidRPr="00564C43">
          <w:rPr>
            <w:rFonts w:eastAsia="PMingLiU"/>
            <w:lang w:eastAsia="zh-TW"/>
          </w:rPr>
          <w:t xml:space="preserve"> UK </w:t>
        </w:r>
        <w:r>
          <w:rPr>
            <w:rFonts w:eastAsia="PMingLiU"/>
            <w:lang w:eastAsia="zh-TW"/>
          </w:rPr>
          <w:t>has never used this approach.</w:t>
        </w:r>
      </w:ins>
      <w:ins w:id="308" w:author="赵 歌" w:date="2022-06-01T23:57:00Z">
        <w:r>
          <w:rPr>
            <w:rFonts w:eastAsia="PMingLiU"/>
            <w:lang w:eastAsia="zh-TW"/>
          </w:rPr>
          <w:t xml:space="preserve"> </w:t>
        </w:r>
      </w:ins>
      <w:ins w:id="309" w:author="赵 歌" w:date="2022-06-01T23:55:00Z">
        <w:r>
          <w:rPr>
            <w:rFonts w:eastAsia="PMingLiU"/>
            <w:lang w:eastAsia="zh-TW"/>
          </w:rPr>
          <w:t xml:space="preserve">However, </w:t>
        </w:r>
      </w:ins>
      <w:del w:id="310" w:author="赵 歌" w:date="2022-06-01T23:46:00Z">
        <w:r w:rsidR="00AB3B3B" w:rsidRPr="00564C43" w:rsidDel="002B340C">
          <w:rPr>
            <w:rFonts w:eastAsia="PMingLiU"/>
            <w:lang w:eastAsia="zh-TW"/>
          </w:rPr>
          <w:delText xml:space="preserve">However, </w:delText>
        </w:r>
      </w:del>
      <w:del w:id="311" w:author="赵 歌" w:date="2022-06-01T23:45:00Z">
        <w:r w:rsidR="00AB3B3B" w:rsidRPr="00564C43" w:rsidDel="002B340C">
          <w:rPr>
            <w:rFonts w:eastAsia="PMingLiU"/>
            <w:lang w:eastAsia="zh-TW"/>
          </w:rPr>
          <w:delText xml:space="preserve">the </w:delText>
        </w:r>
      </w:del>
      <w:r w:rsidR="00AB3B3B" w:rsidRPr="00564C43">
        <w:rPr>
          <w:rFonts w:eastAsia="PMingLiU"/>
          <w:lang w:eastAsia="zh-TW"/>
        </w:rPr>
        <w:t xml:space="preserve">Netherland </w:t>
      </w:r>
      <w:ins w:id="312" w:author="赵 歌" w:date="2022-06-01T23:57:00Z">
        <w:r>
          <w:rPr>
            <w:rFonts w:eastAsia="PMingLiU"/>
            <w:lang w:eastAsia="zh-TW"/>
          </w:rPr>
          <w:t>preferers</w:t>
        </w:r>
      </w:ins>
      <w:ins w:id="313" w:author="赵 歌" w:date="2022-06-01T23:56:00Z">
        <w:r>
          <w:rPr>
            <w:rFonts w:eastAsia="PMingLiU"/>
            <w:lang w:eastAsia="zh-TW"/>
          </w:rPr>
          <w:t xml:space="preserve"> to </w:t>
        </w:r>
      </w:ins>
      <w:del w:id="314" w:author="赵 歌" w:date="2022-06-01T23:55:00Z">
        <w:r w:rsidR="00AB3B3B" w:rsidRPr="00564C43" w:rsidDel="00462751">
          <w:rPr>
            <w:rFonts w:eastAsia="PMingLiU"/>
            <w:lang w:eastAsia="zh-TW"/>
          </w:rPr>
          <w:delText xml:space="preserve">spent more resources than the others on </w:delText>
        </w:r>
      </w:del>
      <w:r w:rsidR="00AB3B3B" w:rsidRPr="00564C43">
        <w:rPr>
          <w:rFonts w:eastAsia="PMingLiU"/>
          <w:lang w:eastAsia="zh-TW"/>
        </w:rPr>
        <w:t>biologically treat</w:t>
      </w:r>
      <w:ins w:id="315" w:author="赵 歌" w:date="2022-06-01T23:56:00Z">
        <w:r>
          <w:rPr>
            <w:rFonts w:eastAsia="PMingLiU"/>
            <w:lang w:eastAsia="zh-TW"/>
          </w:rPr>
          <w:t xml:space="preserve"> their city waste over th</w:t>
        </w:r>
      </w:ins>
      <w:ins w:id="316" w:author="赵 歌" w:date="2022-06-01T23:57:00Z">
        <w:r>
          <w:rPr>
            <w:rFonts w:eastAsia="PMingLiU"/>
            <w:lang w:eastAsia="zh-TW"/>
          </w:rPr>
          <w:t>e</w:t>
        </w:r>
      </w:ins>
      <w:ins w:id="317" w:author="赵 歌" w:date="2022-06-01T23:56:00Z">
        <w:r>
          <w:rPr>
            <w:rFonts w:eastAsia="PMingLiU"/>
            <w:lang w:eastAsia="zh-TW"/>
          </w:rPr>
          <w:t xml:space="preserve"> other methods</w:t>
        </w:r>
      </w:ins>
      <w:ins w:id="318" w:author="赵 歌" w:date="2022-06-01T23:57:00Z">
        <w:r>
          <w:rPr>
            <w:rFonts w:eastAsia="PMingLiU"/>
            <w:lang w:eastAsia="zh-TW"/>
          </w:rPr>
          <w:t xml:space="preserve">, which </w:t>
        </w:r>
      </w:ins>
      <w:del w:id="319" w:author="赵 歌" w:date="2022-06-01T23:56:00Z">
        <w:r w:rsidR="00AB3B3B" w:rsidRPr="00564C43" w:rsidDel="00462751">
          <w:rPr>
            <w:rFonts w:eastAsia="PMingLiU"/>
            <w:lang w:eastAsia="zh-TW"/>
          </w:rPr>
          <w:delText>ed</w:delText>
        </w:r>
      </w:del>
      <w:ins w:id="320" w:author="赵 歌" w:date="2022-06-01T23:57:00Z">
        <w:r>
          <w:rPr>
            <w:rFonts w:eastAsia="PMingLiU"/>
            <w:lang w:eastAsia="zh-TW"/>
          </w:rPr>
          <w:t>is</w:t>
        </w:r>
      </w:ins>
      <w:del w:id="321" w:author="赵 歌" w:date="2022-06-01T23:57:00Z">
        <w:r w:rsidR="00AB3B3B" w:rsidRPr="00564C43" w:rsidDel="00462751">
          <w:rPr>
            <w:rFonts w:eastAsia="PMingLiU"/>
            <w:lang w:eastAsia="zh-TW"/>
          </w:rPr>
          <w:delText xml:space="preserve"> at</w:delText>
        </w:r>
      </w:del>
      <w:r w:rsidR="00AB3B3B" w:rsidRPr="00564C43">
        <w:rPr>
          <w:rFonts w:eastAsia="PMingLiU"/>
          <w:lang w:eastAsia="zh-TW"/>
        </w:rPr>
        <w:t xml:space="preserve"> </w:t>
      </w:r>
      <w:ins w:id="322" w:author="赵 歌" w:date="2022-06-01T23:58:00Z">
        <w:r>
          <w:rPr>
            <w:rFonts w:eastAsia="PMingLiU"/>
            <w:lang w:eastAsia="zh-TW"/>
          </w:rPr>
          <w:t xml:space="preserve">at </w:t>
        </w:r>
      </w:ins>
      <w:r w:rsidR="00AB3B3B" w:rsidRPr="00564C43">
        <w:rPr>
          <w:rFonts w:eastAsia="PMingLiU"/>
          <w:lang w:eastAsia="zh-TW"/>
        </w:rPr>
        <w:t>30%.</w:t>
      </w:r>
    </w:p>
    <w:p w14:paraId="1273CEA2" w14:textId="24F34A01" w:rsidR="0005474D" w:rsidDel="00C36557" w:rsidRDefault="0005474D" w:rsidP="00AB3B3B">
      <w:pPr>
        <w:jc w:val="left"/>
        <w:rPr>
          <w:ins w:id="323" w:author="赵 歌" w:date="2022-06-01T23:19:00Z"/>
          <w:del w:id="324" w:author="杨 蕊羽" w:date="2022-06-08T02:05:00Z"/>
          <w:rFonts w:eastAsia="PMingLiU"/>
          <w:lang w:eastAsia="zh-TW"/>
        </w:rPr>
      </w:pPr>
    </w:p>
    <w:p w14:paraId="451E70D7" w14:textId="14C2838C" w:rsidR="0005474D" w:rsidDel="00C36557" w:rsidRDefault="0005474D" w:rsidP="0005474D">
      <w:pPr>
        <w:widowControl/>
        <w:autoSpaceDE w:val="0"/>
        <w:autoSpaceDN w:val="0"/>
        <w:adjustRightInd w:val="0"/>
        <w:ind w:left="210" w:right="210"/>
        <w:jc w:val="left"/>
        <w:rPr>
          <w:ins w:id="325" w:author="赵 歌" w:date="2022-06-01T23:19:00Z"/>
          <w:del w:id="326" w:author="杨 蕊羽" w:date="2022-06-08T02:05:00Z"/>
          <w:rFonts w:ascii="Helvetica Neue" w:hAnsi="Helvetica Neue" w:cs="Helvetica Neue"/>
          <w:kern w:val="0"/>
          <w:sz w:val="26"/>
          <w:szCs w:val="26"/>
        </w:rPr>
      </w:pPr>
      <w:moveFromRangeStart w:id="327" w:author="杨 蕊羽" w:date="2022-06-08T02:05:00Z" w:name="move105546344"/>
      <w:moveFrom w:id="328" w:author="杨 蕊羽" w:date="2022-06-08T02:05:00Z">
        <w:ins w:id="329" w:author="赵 歌" w:date="2022-06-01T23:19:00Z">
          <w:r w:rsidDel="00C36557">
            <w:rPr>
              <w:rFonts w:ascii="Helvetica Neue" w:hAnsi="Helvetica Neue" w:cs="Helvetica Neue"/>
              <w:noProof/>
              <w:kern w:val="0"/>
              <w:sz w:val="26"/>
              <w:szCs w:val="26"/>
            </w:rPr>
            <w:drawing>
              <wp:inline distT="0" distB="0" distL="0" distR="0" wp14:anchorId="6181A186" wp14:editId="053D3C93">
                <wp:extent cx="5274310" cy="3783330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378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ins>
      </w:moveFrom>
      <w:moveFromRangeEnd w:id="327"/>
    </w:p>
    <w:p w14:paraId="37A529EE" w14:textId="77777777" w:rsidR="0005474D" w:rsidDel="00C36557" w:rsidRDefault="0005474D" w:rsidP="00AB3B3B">
      <w:pPr>
        <w:jc w:val="left"/>
        <w:rPr>
          <w:del w:id="330" w:author="杨 蕊羽" w:date="2022-06-08T02:05:00Z"/>
          <w:rFonts w:eastAsia="PMingLiU"/>
          <w:lang w:eastAsia="zh-TW"/>
        </w:rPr>
      </w:pPr>
    </w:p>
    <w:p w14:paraId="018AFFB2" w14:textId="77777777" w:rsidR="003B6B88" w:rsidRDefault="009F3AFD">
      <w:pPr>
        <w:jc w:val="left"/>
        <w:pPrChange w:id="331" w:author="杨 蕊羽" w:date="2022-06-08T02:05:00Z">
          <w:pPr/>
        </w:pPrChange>
      </w:pPr>
    </w:p>
    <w:sectPr w:rsidR="003B6B88" w:rsidSect="00376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5" w:author="赵 歌" w:date="2022-06-01T22:53:00Z" w:initials="赵">
    <w:p w14:paraId="7AB2821D" w14:textId="77777777" w:rsidR="0006161B" w:rsidRDefault="0006161B">
      <w:pPr>
        <w:pStyle w:val="a5"/>
      </w:pPr>
      <w:r>
        <w:rPr>
          <w:rStyle w:val="a4"/>
        </w:rPr>
        <w:annotationRef/>
      </w:r>
      <w:r>
        <w:t>Demonstrate</w:t>
      </w:r>
    </w:p>
    <w:p w14:paraId="2D368A46" w14:textId="77777777" w:rsidR="0006161B" w:rsidRDefault="0006161B">
      <w:pPr>
        <w:pStyle w:val="a5"/>
      </w:pPr>
      <w:r>
        <w:t>Illustrate</w:t>
      </w:r>
    </w:p>
    <w:p w14:paraId="20635D19" w14:textId="77777777" w:rsidR="0006161B" w:rsidRDefault="0006161B">
      <w:pPr>
        <w:pStyle w:val="a5"/>
      </w:pPr>
      <w:r>
        <w:t>Show</w:t>
      </w:r>
    </w:p>
    <w:p w14:paraId="1EF74E5E" w14:textId="77777777" w:rsidR="0006161B" w:rsidRDefault="0006161B">
      <w:pPr>
        <w:pStyle w:val="a5"/>
      </w:pPr>
      <w:r>
        <w:t>present</w:t>
      </w:r>
    </w:p>
  </w:comment>
  <w:comment w:id="101" w:author="杨蕊羽" w:date="2022-06-08T11:19:00Z" w:initials="杨蕊羽">
    <w:p w14:paraId="31138AA7" w14:textId="2D4E2FD2" w:rsidR="00F56347" w:rsidRPr="00F56347" w:rsidRDefault="00F56347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需要加</w:t>
      </w:r>
      <w:r>
        <w:rPr>
          <w:rFonts w:hint="eastAsia"/>
        </w:rPr>
        <w:t>of?</w:t>
      </w:r>
    </w:p>
  </w:comment>
  <w:comment w:id="134" w:author="杨蕊羽" w:date="2022-06-08T11:20:00Z" w:initials="杨蕊羽">
    <w:p w14:paraId="683D04E1" w14:textId="471446EF" w:rsidR="00F56347" w:rsidRDefault="00F56347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是不是该用</w:t>
      </w:r>
      <w:r>
        <w:rPr>
          <w:rFonts w:hint="eastAsia"/>
        </w:rPr>
        <w:t>followed</w:t>
      </w:r>
      <w:r>
        <w:t xml:space="preserve"> </w:t>
      </w:r>
      <w:r>
        <w:rPr>
          <w:rFonts w:hint="eastAsia"/>
        </w:rPr>
        <w:t>by</w:t>
      </w:r>
      <w:r>
        <w:t xml:space="preserve">? </w:t>
      </w:r>
      <w:bookmarkStart w:id="136" w:name="_GoBack"/>
      <w:bookmarkEnd w:id="13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F74E5E" w15:done="1"/>
  <w15:commentEx w15:paraId="31138AA7" w15:done="0"/>
  <w15:commentEx w15:paraId="683D0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80BF" w16cex:dateUtc="2022-06-07T17:58:00Z"/>
  <w16cex:commentExtensible w16cex:durableId="264A7222" w16cex:dateUtc="2022-06-07T1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F74E5E" w16cid:durableId="26426C57"/>
  <w16cid:commentId w16cid:paraId="096D5222" w16cid:durableId="264A80BF"/>
  <w16cid:commentId w16cid:paraId="589082CC" w16cid:durableId="264A72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117F9" w14:textId="77777777" w:rsidR="009F3AFD" w:rsidRDefault="009F3AFD" w:rsidP="00AF076A">
      <w:r>
        <w:separator/>
      </w:r>
    </w:p>
  </w:endnote>
  <w:endnote w:type="continuationSeparator" w:id="0">
    <w:p w14:paraId="456BA544" w14:textId="77777777" w:rsidR="009F3AFD" w:rsidRDefault="009F3AFD" w:rsidP="00AF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AB782" w14:textId="77777777" w:rsidR="009F3AFD" w:rsidRDefault="009F3AFD" w:rsidP="00AF076A">
      <w:r>
        <w:separator/>
      </w:r>
    </w:p>
  </w:footnote>
  <w:footnote w:type="continuationSeparator" w:id="0">
    <w:p w14:paraId="2A37557B" w14:textId="77777777" w:rsidR="009F3AFD" w:rsidRDefault="009F3AFD" w:rsidP="00AF076A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杨 蕊羽">
    <w15:presenceInfo w15:providerId="Windows Live" w15:userId="82808291bf56962a"/>
  </w15:person>
  <w15:person w15:author="杨蕊羽">
    <w15:presenceInfo w15:providerId="AD" w15:userId="S-1-5-21-1571174741-1261290543-2508600529-76035"/>
  </w15:person>
  <w15:person w15:author="赵 歌">
    <w15:presenceInfo w15:providerId="Windows Live" w15:userId="dc99e827507723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3B"/>
    <w:rsid w:val="00023580"/>
    <w:rsid w:val="00026DB7"/>
    <w:rsid w:val="0005474D"/>
    <w:rsid w:val="0006161B"/>
    <w:rsid w:val="00062FC2"/>
    <w:rsid w:val="00094ED0"/>
    <w:rsid w:val="00096285"/>
    <w:rsid w:val="0012774B"/>
    <w:rsid w:val="00150480"/>
    <w:rsid w:val="001D2260"/>
    <w:rsid w:val="001F5FD1"/>
    <w:rsid w:val="00251CB8"/>
    <w:rsid w:val="002B340C"/>
    <w:rsid w:val="003921F2"/>
    <w:rsid w:val="004043DE"/>
    <w:rsid w:val="004564FB"/>
    <w:rsid w:val="00462751"/>
    <w:rsid w:val="004E1C94"/>
    <w:rsid w:val="00600ECB"/>
    <w:rsid w:val="00604B54"/>
    <w:rsid w:val="006149CA"/>
    <w:rsid w:val="00647B23"/>
    <w:rsid w:val="00662490"/>
    <w:rsid w:val="00747EC5"/>
    <w:rsid w:val="007945D3"/>
    <w:rsid w:val="007B7870"/>
    <w:rsid w:val="008A375A"/>
    <w:rsid w:val="008B59EE"/>
    <w:rsid w:val="00944308"/>
    <w:rsid w:val="0097016E"/>
    <w:rsid w:val="009710D9"/>
    <w:rsid w:val="009872BB"/>
    <w:rsid w:val="009A0415"/>
    <w:rsid w:val="009F3AFD"/>
    <w:rsid w:val="00A54DB9"/>
    <w:rsid w:val="00A70718"/>
    <w:rsid w:val="00AB3B3B"/>
    <w:rsid w:val="00AC15B8"/>
    <w:rsid w:val="00AF076A"/>
    <w:rsid w:val="00B75CE6"/>
    <w:rsid w:val="00C36557"/>
    <w:rsid w:val="00CA28AB"/>
    <w:rsid w:val="00D15E55"/>
    <w:rsid w:val="00EB4D54"/>
    <w:rsid w:val="00F56347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5A111"/>
  <w15:chartTrackingRefBased/>
  <w15:docId w15:val="{441BA7F8-6759-914D-93D9-6E3D8A54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6161B"/>
    <w:rPr>
      <w:kern w:val="2"/>
      <w:sz w:val="21"/>
      <w:szCs w:val="22"/>
    </w:rPr>
  </w:style>
  <w:style w:type="character" w:styleId="a4">
    <w:name w:val="annotation reference"/>
    <w:basedOn w:val="a0"/>
    <w:uiPriority w:val="99"/>
    <w:semiHidden/>
    <w:unhideWhenUsed/>
    <w:rsid w:val="0006161B"/>
    <w:rPr>
      <w:sz w:val="16"/>
      <w:szCs w:val="16"/>
    </w:rPr>
  </w:style>
  <w:style w:type="paragraph" w:styleId="a5">
    <w:name w:val="annotation text"/>
    <w:basedOn w:val="a"/>
    <w:link w:val="Char"/>
    <w:uiPriority w:val="99"/>
    <w:unhideWhenUsed/>
    <w:rsid w:val="0006161B"/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rsid w:val="0006161B"/>
    <w:rPr>
      <w:kern w:val="2"/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6161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6161B"/>
    <w:rPr>
      <w:b/>
      <w:bCs/>
      <w:kern w:val="2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06161B"/>
    <w:rPr>
      <w:rFonts w:ascii="Times New Roman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161B"/>
    <w:rPr>
      <w:rFonts w:ascii="Times New Roman" w:hAnsi="Times New Roman" w:cs="Times New Roman"/>
      <w:kern w:val="2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AF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F076A"/>
    <w:rPr>
      <w:kern w:val="2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F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F07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885D3-474E-4DBC-9AC8-FF145A62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歌</dc:creator>
  <cp:keywords/>
  <dc:description/>
  <cp:lastModifiedBy>杨蕊羽</cp:lastModifiedBy>
  <cp:revision>17</cp:revision>
  <dcterms:created xsi:type="dcterms:W3CDTF">2022-06-01T12:11:00Z</dcterms:created>
  <dcterms:modified xsi:type="dcterms:W3CDTF">2022-06-08T03:20:00Z</dcterms:modified>
</cp:coreProperties>
</file>