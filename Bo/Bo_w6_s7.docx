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71567" w14:textId="5C55BFCC" w:rsidR="009E6573" w:rsidRDefault="009E6573" w:rsidP="009E6573">
      <w:r>
        <w:t>With economic growth, there is a</w:t>
      </w:r>
      <w:del w:id="0" w:author="赵 歌" w:date="2022-07-13T20:41:00Z">
        <w:r w:rsidDel="005B36DA">
          <w:delText xml:space="preserve"> popular</w:delText>
        </w:r>
      </w:del>
      <w:r>
        <w:t xml:space="preserve"> tendency that people have willing</w:t>
      </w:r>
      <w:ins w:id="1" w:author="赵 歌" w:date="2022-07-13T20:41:00Z">
        <w:r w:rsidR="005B36DA">
          <w:t>ness</w:t>
        </w:r>
      </w:ins>
      <w:r>
        <w:t xml:space="preserve"> to buy </w:t>
      </w:r>
      <w:del w:id="2" w:author="赵 歌" w:date="2022-07-13T20:42:00Z">
        <w:r w:rsidDel="005B36DA">
          <w:delText xml:space="preserve">individual </w:delText>
        </w:r>
      </w:del>
      <w:ins w:id="3" w:author="赵 歌" w:date="2022-07-13T20:42:00Z">
        <w:r w:rsidR="005B36DA">
          <w:t xml:space="preserve">personal owned </w:t>
        </w:r>
      </w:ins>
      <w:r>
        <w:t xml:space="preserve">cars </w:t>
      </w:r>
      <w:ins w:id="4" w:author="赵 歌" w:date="2022-07-13T20:42:00Z">
        <w:r w:rsidR="005B36DA">
          <w:t xml:space="preserve">to </w:t>
        </w:r>
      </w:ins>
      <w:del w:id="5" w:author="赵 歌" w:date="2022-07-13T20:42:00Z">
        <w:r w:rsidDel="005B36DA">
          <w:delText xml:space="preserve">which </w:delText>
        </w:r>
      </w:del>
      <w:r>
        <w:t xml:space="preserve">represent wealth and social status. Proponents of another view believe that a significant issue of the environment has been </w:t>
      </w:r>
      <w:del w:id="6" w:author="赵 歌" w:date="2022-07-13T20:44:00Z">
        <w:r w:rsidDel="005B36DA">
          <w:delText>coming</w:delText>
        </w:r>
      </w:del>
      <w:ins w:id="7" w:author="赵 歌" w:date="2022-07-13T20:44:00Z">
        <w:r w:rsidR="005B36DA">
          <w:t>deteriorating</w:t>
        </w:r>
      </w:ins>
      <w:r>
        <w:t xml:space="preserve">. For my part, it is more important to consider the benefits of </w:t>
      </w:r>
      <w:ins w:id="8" w:author="赵 歌" w:date="2022-07-13T20:45:00Z">
        <w:r w:rsidR="005B36DA">
          <w:t>owning</w:t>
        </w:r>
      </w:ins>
      <w:del w:id="9" w:author="赵 歌" w:date="2022-07-13T20:45:00Z">
        <w:r w:rsidDel="005B36DA">
          <w:delText>having</w:delText>
        </w:r>
      </w:del>
      <w:r>
        <w:t xml:space="preserve"> cars than the impact of environmental disruption.</w:t>
      </w:r>
    </w:p>
    <w:p w14:paraId="260CE251" w14:textId="77777777" w:rsidR="009E6573" w:rsidRDefault="009E6573" w:rsidP="009E6573"/>
    <w:p w14:paraId="27015C49" w14:textId="48F49800" w:rsidR="009E6573" w:rsidRDefault="009E6573" w:rsidP="009E6573">
      <w:r>
        <w:t xml:space="preserve">It is clear that </w:t>
      </w:r>
      <w:ins w:id="10" w:author="赵 歌" w:date="2022-07-13T20:46:00Z">
        <w:r w:rsidR="005B36DA">
          <w:t>private</w:t>
        </w:r>
      </w:ins>
      <w:del w:id="11" w:author="赵 歌" w:date="2022-07-13T20:46:00Z">
        <w:r w:rsidDel="005B36DA">
          <w:delText>individual</w:delText>
        </w:r>
      </w:del>
      <w:r>
        <w:t xml:space="preserve"> cars could </w:t>
      </w:r>
      <w:del w:id="12" w:author="赵 歌" w:date="2022-07-13T20:47:00Z">
        <w:r w:rsidDel="005B36DA">
          <w:delText xml:space="preserve">take </w:delText>
        </w:r>
      </w:del>
      <w:ins w:id="13" w:author="赵 歌" w:date="2022-07-13T20:48:00Z">
        <w:r w:rsidR="005B36DA">
          <w:t xml:space="preserve">make people’s life </w:t>
        </w:r>
      </w:ins>
      <w:del w:id="14" w:author="赵 歌" w:date="2022-07-13T20:48:00Z">
        <w:r w:rsidDel="005B36DA">
          <w:delText xml:space="preserve">people </w:delText>
        </w:r>
      </w:del>
      <w:r>
        <w:t xml:space="preserve">more </w:t>
      </w:r>
      <w:del w:id="15" w:author="赵 歌" w:date="2022-07-13T20:49:00Z">
        <w:r w:rsidDel="005B36DA">
          <w:delText>con</w:delText>
        </w:r>
      </w:del>
      <w:ins w:id="16" w:author="赵 歌" w:date="2022-07-13T20:49:00Z">
        <w:r w:rsidR="005B36DA">
          <w:t>convenient</w:t>
        </w:r>
      </w:ins>
      <w:del w:id="17" w:author="赵 歌" w:date="2022-07-13T20:48:00Z">
        <w:r w:rsidDel="005B36DA">
          <w:delText>venience</w:delText>
        </w:r>
      </w:del>
      <w:r>
        <w:t xml:space="preserve"> and </w:t>
      </w:r>
      <w:ins w:id="18" w:author="赵 歌" w:date="2022-07-13T20:49:00Z">
        <w:r w:rsidR="005B36DA">
          <w:t xml:space="preserve">potentially </w:t>
        </w:r>
      </w:ins>
      <w:del w:id="19" w:author="赵 歌" w:date="2022-07-13T20:49:00Z">
        <w:r w:rsidDel="005B36DA">
          <w:delText>promote family relationships</w:delText>
        </w:r>
      </w:del>
      <w:ins w:id="20" w:author="赵 歌" w:date="2022-07-13T20:49:00Z">
        <w:r w:rsidR="005B36DA">
          <w:t>increase family engagement</w:t>
        </w:r>
      </w:ins>
      <w:ins w:id="21" w:author="赵 歌" w:date="2022-07-13T20:56:00Z">
        <w:r w:rsidR="005B36DA">
          <w:t xml:space="preserve"> and improve relationships</w:t>
        </w:r>
      </w:ins>
      <w:r>
        <w:t>, especially</w:t>
      </w:r>
      <w:ins w:id="22" w:author="赵 歌" w:date="2022-07-13T20:50:00Z">
        <w:r w:rsidR="005B36DA">
          <w:t xml:space="preserve"> for big families with multiple generations</w:t>
        </w:r>
      </w:ins>
      <w:del w:id="23" w:author="赵 歌" w:date="2022-07-13T20:50:00Z">
        <w:r w:rsidDel="005B36DA">
          <w:delText xml:space="preserve"> </w:delText>
        </w:r>
      </w:del>
      <w:ins w:id="24" w:author="赵 歌" w:date="2022-07-13T20:50:00Z">
        <w:r w:rsidR="005B36DA">
          <w:t xml:space="preserve"> </w:t>
        </w:r>
      </w:ins>
      <w:del w:id="25" w:author="赵 歌" w:date="2022-07-13T20:50:00Z">
        <w:r w:rsidDel="005B36DA">
          <w:delText>their families with the younger and elder</w:delText>
        </w:r>
      </w:del>
      <w:r>
        <w:t xml:space="preserve">. For example, on weekends or holidays, people could </w:t>
      </w:r>
      <w:del w:id="26" w:author="赵 歌" w:date="2022-07-13T20:51:00Z">
        <w:r w:rsidDel="005B36DA">
          <w:delText>have a journey</w:delText>
        </w:r>
      </w:del>
      <w:ins w:id="27" w:author="赵 歌" w:date="2022-07-13T20:51:00Z">
        <w:r w:rsidR="005B36DA">
          <w:t>take a trip</w:t>
        </w:r>
      </w:ins>
      <w:r>
        <w:t xml:space="preserve"> by car to enjoy family time. </w:t>
      </w:r>
      <w:del w:id="28" w:author="赵 歌" w:date="2022-07-13T20:51:00Z">
        <w:r w:rsidDel="005B36DA">
          <w:delText xml:space="preserve">While </w:delText>
        </w:r>
      </w:del>
      <w:ins w:id="29" w:author="赵 歌" w:date="2022-07-13T20:51:00Z">
        <w:r w:rsidR="005B36DA">
          <w:t>On the other</w:t>
        </w:r>
      </w:ins>
      <w:ins w:id="30" w:author="赵 歌" w:date="2022-07-13T20:52:00Z">
        <w:r w:rsidR="005B36DA">
          <w:t xml:space="preserve"> hand, for</w:t>
        </w:r>
      </w:ins>
      <w:ins w:id="31" w:author="赵 歌" w:date="2022-07-13T20:51:00Z">
        <w:r w:rsidR="005B36DA">
          <w:t xml:space="preserve"> </w:t>
        </w:r>
      </w:ins>
      <w:r>
        <w:t xml:space="preserve">people </w:t>
      </w:r>
      <w:del w:id="32" w:author="赵 歌" w:date="2022-07-13T20:52:00Z">
        <w:r w:rsidDel="005B36DA">
          <w:delText>had been without</w:delText>
        </w:r>
      </w:del>
      <w:ins w:id="33" w:author="赵 歌" w:date="2022-07-13T20:52:00Z">
        <w:r w:rsidR="005B36DA">
          <w:t>who do not own</w:t>
        </w:r>
      </w:ins>
      <w:r>
        <w:t xml:space="preserve"> vehicles, the inefficient public transport</w:t>
      </w:r>
      <w:ins w:id="34" w:author="赵 歌" w:date="2022-07-13T20:52:00Z">
        <w:r w:rsidR="005B36DA">
          <w:t>ation</w:t>
        </w:r>
      </w:ins>
      <w:ins w:id="35" w:author="赵 歌" w:date="2022-07-13T20:53:00Z">
        <w:r w:rsidR="005B36DA">
          <w:t xml:space="preserve"> could</w:t>
        </w:r>
      </w:ins>
      <w:r>
        <w:t xml:space="preserve"> waste </w:t>
      </w:r>
      <w:del w:id="36" w:author="赵 歌" w:date="2022-07-13T20:53:00Z">
        <w:r w:rsidDel="005B36DA">
          <w:delText xml:space="preserve">much </w:delText>
        </w:r>
      </w:del>
      <w:ins w:id="37" w:author="赵 歌" w:date="2022-07-13T20:53:00Z">
        <w:r w:rsidR="005B36DA">
          <w:t>more</w:t>
        </w:r>
        <w:r w:rsidR="005B36DA">
          <w:t xml:space="preserve"> </w:t>
        </w:r>
      </w:ins>
      <w:r>
        <w:t xml:space="preserve">time which </w:t>
      </w:r>
      <w:del w:id="38" w:author="赵 歌" w:date="2022-07-13T20:54:00Z">
        <w:r w:rsidDel="005B36DA">
          <w:delText>would have</w:delText>
        </w:r>
      </w:del>
      <w:ins w:id="39" w:author="赵 歌" w:date="2022-07-13T20:54:00Z">
        <w:r w:rsidR="005B36DA">
          <w:t xml:space="preserve">could have been spent on quality </w:t>
        </w:r>
      </w:ins>
      <w:ins w:id="40" w:author="赵 歌" w:date="2022-07-13T20:55:00Z">
        <w:r w:rsidR="005B36DA">
          <w:t>family time, such as sightseeing and dinning in a restaurant</w:t>
        </w:r>
      </w:ins>
      <w:del w:id="41" w:author="赵 歌" w:date="2022-07-13T20:54:00Z">
        <w:r w:rsidDel="005B36DA">
          <w:delText xml:space="preserve"> played</w:delText>
        </w:r>
      </w:del>
      <w:r>
        <w:t xml:space="preserve">. In addition, </w:t>
      </w:r>
      <w:ins w:id="42" w:author="赵 歌" w:date="2022-07-13T20:57:00Z">
        <w:r w:rsidR="005B36DA">
          <w:t>public transit</w:t>
        </w:r>
      </w:ins>
      <w:ins w:id="43" w:author="赵 歌" w:date="2022-07-13T20:58:00Z">
        <w:r w:rsidR="005B36DA">
          <w:t xml:space="preserve">s have always been overcrowded in </w:t>
        </w:r>
        <w:r w:rsidR="005B36DA">
          <w:rPr>
            <w:rFonts w:hint="eastAsia"/>
          </w:rPr>
          <w:t>China</w:t>
        </w:r>
        <w:r w:rsidR="005B36DA">
          <w:t xml:space="preserve">, and such environment </w:t>
        </w:r>
      </w:ins>
      <w:ins w:id="44" w:author="赵 歌" w:date="2022-07-13T20:59:00Z">
        <w:r w:rsidR="005B36DA">
          <w:t xml:space="preserve">are not ideal for </w:t>
        </w:r>
      </w:ins>
      <w:ins w:id="45" w:author="赵 歌" w:date="2022-07-13T21:00:00Z">
        <w:r w:rsidR="005B36DA">
          <w:t xml:space="preserve">younger </w:t>
        </w:r>
      </w:ins>
      <w:ins w:id="46" w:author="赵 歌" w:date="2022-07-13T20:59:00Z">
        <w:r w:rsidR="005B36DA">
          <w:t>children and elderly.</w:t>
        </w:r>
      </w:ins>
      <w:ins w:id="47" w:author="赵 歌" w:date="2022-07-13T21:00:00Z">
        <w:r w:rsidR="005B36DA">
          <w:t xml:space="preserve"> </w:t>
        </w:r>
      </w:ins>
      <w:ins w:id="48" w:author="赵 歌" w:date="2022-07-13T21:01:00Z">
        <w:r w:rsidR="005B36DA">
          <w:t xml:space="preserve">The crowded stations and </w:t>
        </w:r>
      </w:ins>
      <w:ins w:id="49" w:author="赵 歌" w:date="2022-07-13T21:02:00Z">
        <w:r w:rsidR="005B36DA">
          <w:t xml:space="preserve">tight seats in public vehicles can create spaces with </w:t>
        </w:r>
      </w:ins>
      <w:ins w:id="50" w:author="赵 歌" w:date="2022-07-13T21:03:00Z">
        <w:r w:rsidR="005B36DA">
          <w:t>poor air quality and increased noise volume, and i</w:t>
        </w:r>
      </w:ins>
      <w:ins w:id="51" w:author="赵 歌" w:date="2022-07-13T21:04:00Z">
        <w:r w:rsidR="005B36DA">
          <w:t xml:space="preserve">t is not uncommon to see kids cry or people get </w:t>
        </w:r>
      </w:ins>
      <w:del w:id="52" w:author="赵 歌" w:date="2022-07-13T21:04:00Z">
        <w:r w:rsidDel="005B36DA">
          <w:delText xml:space="preserve">the younger and elder who withstand overcrowded environment might cry loudly in public or be </w:delText>
        </w:r>
      </w:del>
      <w:r>
        <w:t xml:space="preserve">sick. </w:t>
      </w:r>
      <w:ins w:id="53" w:author="赵 歌" w:date="2022-07-13T21:06:00Z">
        <w:r w:rsidR="005B36DA">
          <w:t>Therefore,</w:t>
        </w:r>
      </w:ins>
      <w:ins w:id="54" w:author="赵 歌" w:date="2022-07-13T21:07:00Z">
        <w:r w:rsidR="005B36DA">
          <w:t xml:space="preserve"> </w:t>
        </w:r>
      </w:ins>
      <w:ins w:id="55" w:author="赵 歌" w:date="2022-07-13T21:08:00Z">
        <w:r w:rsidR="005B36DA">
          <w:t xml:space="preserve">it is true that </w:t>
        </w:r>
      </w:ins>
      <w:del w:id="56" w:author="赵 歌" w:date="2022-07-13T21:06:00Z">
        <w:r w:rsidR="00C47D99" w:rsidDel="005B36DA">
          <w:delText xml:space="preserve">It is true to </w:delText>
        </w:r>
      </w:del>
      <w:del w:id="57" w:author="赵 歌" w:date="2022-07-13T21:07:00Z">
        <w:r w:rsidR="00C47D99" w:rsidRPr="00C47D99" w:rsidDel="005B36DA">
          <w:delText>Improve the quality of life</w:delText>
        </w:r>
        <w:r w:rsidR="00C47D99" w:rsidDel="005B36DA">
          <w:delText xml:space="preserve"> that</w:delText>
        </w:r>
      </w:del>
      <w:ins w:id="58" w:author="赵 歌" w:date="2022-07-13T21:08:00Z">
        <w:r w:rsidR="005B36DA">
          <w:t>owning</w:t>
        </w:r>
      </w:ins>
      <w:r w:rsidR="00C47D99">
        <w:t xml:space="preserve"> </w:t>
      </w:r>
      <w:del w:id="59" w:author="赵 歌" w:date="2022-07-13T21:07:00Z">
        <w:r w:rsidR="00C47D99" w:rsidDel="005B36DA">
          <w:delText>i</w:delText>
        </w:r>
        <w:r w:rsidR="008A75FA" w:rsidDel="005B36DA">
          <w:delText>ndividua</w:delText>
        </w:r>
      </w:del>
      <w:ins w:id="60" w:author="赵 歌" w:date="2022-07-13T21:07:00Z">
        <w:r w:rsidR="005B36DA">
          <w:t>private</w:t>
        </w:r>
      </w:ins>
      <w:del w:id="61" w:author="赵 歌" w:date="2022-07-13T21:07:00Z">
        <w:r w:rsidR="008A75FA" w:rsidDel="005B36DA">
          <w:delText>l</w:delText>
        </w:r>
      </w:del>
      <w:r w:rsidR="008A75FA" w:rsidRPr="008A75FA">
        <w:t xml:space="preserve"> cars</w:t>
      </w:r>
      <w:ins w:id="62" w:author="赵 歌" w:date="2022-07-13T21:08:00Z">
        <w:r w:rsidR="005B36DA">
          <w:t xml:space="preserve"> has been a good way to </w:t>
        </w:r>
      </w:ins>
      <w:del w:id="63" w:author="赵 歌" w:date="2022-07-13T21:08:00Z">
        <w:r w:rsidR="008A75FA" w:rsidRPr="008A75FA" w:rsidDel="005B36DA">
          <w:delText xml:space="preserve"> can </w:delText>
        </w:r>
      </w:del>
      <w:r w:rsidR="008A75FA" w:rsidRPr="008A75FA">
        <w:t xml:space="preserve">expand </w:t>
      </w:r>
      <w:del w:id="64" w:author="赵 歌" w:date="2022-07-13T21:09:00Z">
        <w:r w:rsidR="008A75FA" w:rsidRPr="008A75FA" w:rsidDel="005B36DA">
          <w:delText>activities</w:delText>
        </w:r>
        <w:r w:rsidR="008A75FA" w:rsidDel="005B36DA">
          <w:delText xml:space="preserve"> of </w:delText>
        </w:r>
      </w:del>
      <w:r w:rsidR="008A75FA">
        <w:t>famil</w:t>
      </w:r>
      <w:r w:rsidR="00C47D99">
        <w:t>ies</w:t>
      </w:r>
      <w:r w:rsidR="008A75FA">
        <w:t xml:space="preserve"> </w:t>
      </w:r>
      <w:ins w:id="65" w:author="赵 歌" w:date="2022-07-13T21:09:00Z">
        <w:r w:rsidR="005B36DA">
          <w:t xml:space="preserve">activities, </w:t>
        </w:r>
      </w:ins>
      <w:del w:id="66" w:author="赵 歌" w:date="2022-07-13T21:09:00Z">
        <w:r w:rsidR="008A75FA" w:rsidDel="005B36DA">
          <w:delText>and</w:delText>
        </w:r>
        <w:r w:rsidR="008A75FA" w:rsidRPr="008A75FA" w:rsidDel="005B36DA">
          <w:delText xml:space="preserve"> </w:delText>
        </w:r>
      </w:del>
      <w:del w:id="67" w:author="赵 歌" w:date="2022-07-13T21:11:00Z">
        <w:r w:rsidR="001D14E6" w:rsidDel="005B36DA">
          <w:delText>take</w:delText>
        </w:r>
        <w:r w:rsidR="008A75FA" w:rsidRPr="008A75FA" w:rsidDel="005B36DA">
          <w:delText xml:space="preserve"> </w:delText>
        </w:r>
      </w:del>
      <w:ins w:id="68" w:author="赵 歌" w:date="2022-07-13T21:11:00Z">
        <w:r w:rsidR="005B36DA">
          <w:t xml:space="preserve">introduce </w:t>
        </w:r>
      </w:ins>
      <w:r w:rsidR="008A75FA" w:rsidRPr="008A75FA">
        <w:t xml:space="preserve">children </w:t>
      </w:r>
      <w:del w:id="69" w:author="赵 歌" w:date="2022-07-13T21:11:00Z">
        <w:r w:rsidR="008A75FA" w:rsidRPr="008A75FA" w:rsidDel="005B36DA">
          <w:delText xml:space="preserve">better </w:delText>
        </w:r>
        <w:r w:rsidR="001D14E6" w:rsidDel="005B36DA">
          <w:delText xml:space="preserve">to </w:delText>
        </w:r>
        <w:r w:rsidR="008A75FA" w:rsidRPr="008A75FA" w:rsidDel="005B36DA">
          <w:delText>contact with</w:delText>
        </w:r>
      </w:del>
      <w:ins w:id="70" w:author="赵 歌" w:date="2022-07-13T21:11:00Z">
        <w:r w:rsidR="005B36DA">
          <w:t>to</w:t>
        </w:r>
      </w:ins>
      <w:r w:rsidR="008A75FA" w:rsidRPr="008A75FA">
        <w:t xml:space="preserve"> nature,</w:t>
      </w:r>
      <w:ins w:id="71" w:author="赵 歌" w:date="2022-07-13T21:12:00Z">
        <w:r w:rsidR="005B36DA">
          <w:t xml:space="preserve"> and </w:t>
        </w:r>
      </w:ins>
      <w:ins w:id="72" w:author="赵 歌" w:date="2022-07-13T21:13:00Z">
        <w:r w:rsidR="005B36DA">
          <w:t>acces</w:t>
        </w:r>
      </w:ins>
      <w:ins w:id="73" w:author="赵 歌" w:date="2022-07-13T21:12:00Z">
        <w:r w:rsidR="005B36DA">
          <w:t xml:space="preserve">s transportation immediately when </w:t>
        </w:r>
      </w:ins>
      <w:ins w:id="74" w:author="赵 歌" w:date="2022-07-13T21:13:00Z">
        <w:r w:rsidR="005B36DA">
          <w:t>necessary such as s</w:t>
        </w:r>
      </w:ins>
      <w:ins w:id="75" w:author="赵 歌" w:date="2022-07-13T21:14:00Z">
        <w:r w:rsidR="005B36DA">
          <w:t xml:space="preserve">ending people </w:t>
        </w:r>
      </w:ins>
      <w:del w:id="76" w:author="赵 歌" w:date="2022-07-13T21:14:00Z">
        <w:r w:rsidR="008A75FA" w:rsidDel="005B36DA">
          <w:delText xml:space="preserve"> </w:delText>
        </w:r>
        <w:r w:rsidR="001D14E6" w:rsidDel="005B36DA">
          <w:delText>t</w:delText>
        </w:r>
        <w:r w:rsidR="008A75FA" w:rsidDel="005B36DA">
          <w:delText>he elder</w:delText>
        </w:r>
        <w:r w:rsidR="008A75FA" w:rsidRPr="008A75FA" w:rsidDel="005B36DA">
          <w:delText xml:space="preserve"> can be sent </w:delText>
        </w:r>
      </w:del>
      <w:r w:rsidR="008A75FA" w:rsidRPr="008A75FA">
        <w:t>to</w:t>
      </w:r>
      <w:del w:id="77" w:author="赵 歌" w:date="2022-07-13T21:14:00Z">
        <w:r w:rsidR="008A75FA" w:rsidRPr="008A75FA" w:rsidDel="005B36DA">
          <w:delText xml:space="preserve"> the</w:delText>
        </w:r>
      </w:del>
      <w:r w:rsidR="008A75FA" w:rsidRPr="008A75FA">
        <w:t xml:space="preserve"> hospital</w:t>
      </w:r>
      <w:ins w:id="78" w:author="赵 歌" w:date="2022-07-13T21:14:00Z">
        <w:r w:rsidR="005B36DA">
          <w:t>s</w:t>
        </w:r>
      </w:ins>
      <w:r w:rsidR="008A75FA" w:rsidRPr="008A75FA">
        <w:t xml:space="preserve"> </w:t>
      </w:r>
      <w:del w:id="79" w:author="赵 歌" w:date="2022-07-13T21:14:00Z">
        <w:r w:rsidR="008A75FA" w:rsidRPr="008A75FA" w:rsidDel="005B36DA">
          <w:delText>even if</w:delText>
        </w:r>
      </w:del>
      <w:ins w:id="80" w:author="赵 歌" w:date="2022-07-13T21:14:00Z">
        <w:r w:rsidR="005B36DA">
          <w:t>when</w:t>
        </w:r>
      </w:ins>
      <w:r w:rsidR="008A75FA" w:rsidRPr="008A75FA">
        <w:t xml:space="preserve"> they feel unwell</w:t>
      </w:r>
      <w:r w:rsidR="00C47D99">
        <w:rPr>
          <w:rFonts w:hint="eastAsia"/>
        </w:rPr>
        <w:t>.</w:t>
      </w:r>
    </w:p>
    <w:p w14:paraId="7A3E2965" w14:textId="6298FB92" w:rsidR="009E6573" w:rsidRDefault="009E6573" w:rsidP="009E6573">
      <w:r>
        <w:t>While the technology of vehicles has innovated</w:t>
      </w:r>
      <w:ins w:id="81" w:author="赵 歌" w:date="2022-07-13T23:32:00Z">
        <w:r w:rsidR="00E9135E">
          <w:t xml:space="preserve"> and energy cars were invented</w:t>
        </w:r>
      </w:ins>
      <w:r>
        <w:t xml:space="preserve">, </w:t>
      </w:r>
      <w:ins w:id="82" w:author="赵 歌" w:date="2022-07-13T21:16:00Z">
        <w:r w:rsidR="005B36DA">
          <w:t xml:space="preserve">the </w:t>
        </w:r>
      </w:ins>
      <w:ins w:id="83" w:author="赵 歌" w:date="2022-07-13T23:32:00Z">
        <w:r w:rsidR="00E9135E">
          <w:t>environment</w:t>
        </w:r>
      </w:ins>
      <w:ins w:id="84" w:author="赵 歌" w:date="2022-07-13T21:16:00Z">
        <w:r w:rsidR="005B36DA">
          <w:t xml:space="preserve"> does not need to be compromised </w:t>
        </w:r>
      </w:ins>
      <w:ins w:id="85" w:author="赵 歌" w:date="2022-07-13T23:31:00Z">
        <w:r w:rsidR="00E9135E">
          <w:t xml:space="preserve">for people </w:t>
        </w:r>
      </w:ins>
      <w:ins w:id="86" w:author="赵 歌" w:date="2022-07-13T21:16:00Z">
        <w:r w:rsidR="005B36DA">
          <w:t xml:space="preserve">to </w:t>
        </w:r>
      </w:ins>
      <w:del w:id="87" w:author="赵 歌" w:date="2022-07-13T23:31:00Z">
        <w:r w:rsidDel="00E9135E">
          <w:delText>people don't need to lower their quality of life but should be more choose to buy new energy vehicles</w:delText>
        </w:r>
      </w:del>
      <w:ins w:id="88" w:author="赵 歌" w:date="2022-07-13T23:32:00Z">
        <w:r w:rsidR="00E9135E">
          <w:t>own cars</w:t>
        </w:r>
      </w:ins>
      <w:r>
        <w:t xml:space="preserve">. Compared </w:t>
      </w:r>
      <w:del w:id="89" w:author="赵 歌" w:date="2022-07-13T23:33:00Z">
        <w:r w:rsidDel="00E9135E">
          <w:rPr>
            <w:rFonts w:hint="eastAsia"/>
          </w:rPr>
          <w:delText>with oi</w:delText>
        </w:r>
      </w:del>
      <w:ins w:id="90" w:author="赵 歌" w:date="2022-07-13T23:33:00Z">
        <w:r w:rsidR="00E9135E">
          <w:rPr>
            <w:rFonts w:hint="eastAsia"/>
          </w:rPr>
          <w:t>t</w:t>
        </w:r>
        <w:r w:rsidR="00E9135E">
          <w:t>o gas</w:t>
        </w:r>
      </w:ins>
      <w:del w:id="91" w:author="赵 歌" w:date="2022-07-13T23:33:00Z">
        <w:r w:rsidDel="00E9135E">
          <w:rPr>
            <w:rFonts w:hint="eastAsia"/>
          </w:rPr>
          <w:delText>l</w:delText>
        </w:r>
      </w:del>
      <w:r>
        <w:t xml:space="preserve">, </w:t>
      </w:r>
      <w:del w:id="92" w:author="赵 歌" w:date="2022-07-13T23:33:00Z">
        <w:r w:rsidDel="00E9135E">
          <w:delText>it is the green way that</w:delText>
        </w:r>
      </w:del>
      <w:ins w:id="93" w:author="赵 歌" w:date="2022-07-13T23:33:00Z">
        <w:r w:rsidR="00E9135E">
          <w:t>driving</w:t>
        </w:r>
      </w:ins>
      <w:r>
        <w:t xml:space="preserve"> electric cars </w:t>
      </w:r>
      <w:ins w:id="94" w:author="赵 歌" w:date="2022-07-13T23:33:00Z">
        <w:r w:rsidR="00E9135E">
          <w:t xml:space="preserve">can </w:t>
        </w:r>
      </w:ins>
      <w:r>
        <w:t xml:space="preserve">reduce carbon emissions and prevent the earth from </w:t>
      </w:r>
      <w:ins w:id="95" w:author="赵 歌" w:date="2022-07-13T23:34:00Z">
        <w:r w:rsidR="00E9135E">
          <w:rPr>
            <w:rFonts w:hint="eastAsia"/>
          </w:rPr>
          <w:t>fall</w:t>
        </w:r>
        <w:r w:rsidR="00E9135E">
          <w:t xml:space="preserve">ing into an </w:t>
        </w:r>
      </w:ins>
      <w:del w:id="96" w:author="赵 歌" w:date="2022-07-13T23:33:00Z">
        <w:r w:rsidDel="00E9135E">
          <w:delText xml:space="preserve">being into an </w:delText>
        </w:r>
      </w:del>
      <w:r>
        <w:t>energy crisis</w:t>
      </w:r>
      <w:del w:id="97" w:author="赵 歌" w:date="2022-07-13T23:34:00Z">
        <w:r w:rsidDel="00E9135E">
          <w:delText xml:space="preserve"> too early</w:delText>
        </w:r>
      </w:del>
      <w:r>
        <w:t xml:space="preserve">. </w:t>
      </w:r>
    </w:p>
    <w:p w14:paraId="3DC6EF78" w14:textId="77777777" w:rsidR="009E6573" w:rsidRDefault="009E6573" w:rsidP="009E6573"/>
    <w:p w14:paraId="240E9610" w14:textId="51DA05C5" w:rsidR="00DE6E98" w:rsidRPr="00DE6E98" w:rsidRDefault="009E6573" w:rsidP="009E6573">
      <w:r>
        <w:t xml:space="preserve">When above </w:t>
      </w:r>
      <w:del w:id="98" w:author="赵 歌" w:date="2022-07-13T23:34:00Z">
        <w:r w:rsidDel="00E9135E">
          <w:delText xml:space="preserve">the </w:delText>
        </w:r>
      </w:del>
      <w:r>
        <w:t xml:space="preserve">factors are considered, I may come to the conclusion that </w:t>
      </w:r>
      <w:del w:id="99" w:author="赵 歌" w:date="2022-07-13T23:34:00Z">
        <w:r w:rsidDel="00E9135E">
          <w:delText xml:space="preserve">people </w:delText>
        </w:r>
      </w:del>
      <w:ins w:id="100" w:author="赵 歌" w:date="2022-07-13T23:34:00Z">
        <w:r w:rsidR="00E9135E">
          <w:t>individuals</w:t>
        </w:r>
        <w:r w:rsidR="00E9135E">
          <w:t xml:space="preserve"> </w:t>
        </w:r>
      </w:ins>
      <w:r>
        <w:t xml:space="preserve">could buy </w:t>
      </w:r>
      <w:del w:id="101" w:author="赵 歌" w:date="2022-07-13T23:34:00Z">
        <w:r w:rsidDel="00E9135E">
          <w:delText xml:space="preserve">individual </w:delText>
        </w:r>
      </w:del>
      <w:ins w:id="102" w:author="赵 歌" w:date="2022-07-13T23:34:00Z">
        <w:r w:rsidR="00E9135E">
          <w:t>private</w:t>
        </w:r>
        <w:r w:rsidR="00E9135E">
          <w:t xml:space="preserve"> </w:t>
        </w:r>
      </w:ins>
      <w:r>
        <w:t xml:space="preserve">cars to </w:t>
      </w:r>
      <w:del w:id="103" w:author="赵 歌" w:date="2022-07-13T23:35:00Z">
        <w:r w:rsidDel="00E9135E">
          <w:delText xml:space="preserve">higher </w:delText>
        </w:r>
      </w:del>
      <w:ins w:id="104" w:author="赵 歌" w:date="2022-07-13T23:35:00Z">
        <w:r w:rsidR="00E9135E">
          <w:t>improve</w:t>
        </w:r>
        <w:r w:rsidR="00E9135E">
          <w:t xml:space="preserve"> </w:t>
        </w:r>
      </w:ins>
      <w:r>
        <w:t xml:space="preserve">their quality of life and </w:t>
      </w:r>
      <w:ins w:id="105" w:author="赵 歌" w:date="2022-07-13T23:35:00Z">
        <w:r w:rsidR="00E9135E">
          <w:t xml:space="preserve">still limit </w:t>
        </w:r>
      </w:ins>
      <w:del w:id="106" w:author="赵 歌" w:date="2022-07-13T23:35:00Z">
        <w:r w:rsidDel="00E9135E">
          <w:delText xml:space="preserve">decline </w:delText>
        </w:r>
      </w:del>
      <w:r>
        <w:t xml:space="preserve">the impact on </w:t>
      </w:r>
      <w:del w:id="107" w:author="赵 歌" w:date="2022-07-13T23:35:00Z">
        <w:r w:rsidDel="00E9135E">
          <w:delText xml:space="preserve">the </w:delText>
        </w:r>
      </w:del>
      <w:r>
        <w:t>environment through better choices</w:t>
      </w:r>
      <w:ins w:id="108" w:author="赵 歌" w:date="2022-07-13T23:35:00Z">
        <w:r w:rsidR="00E9135E">
          <w:t xml:space="preserve"> such as</w:t>
        </w:r>
      </w:ins>
      <w:ins w:id="109" w:author="赵 歌" w:date="2022-07-13T23:36:00Z">
        <w:r w:rsidR="00E9135E">
          <w:t xml:space="preserve"> driving electric cars instead of</w:t>
        </w:r>
      </w:ins>
      <w:ins w:id="110" w:author="赵 歌" w:date="2022-07-13T23:37:00Z">
        <w:r w:rsidR="00E9135E">
          <w:t xml:space="preserve"> gas automobile</w:t>
        </w:r>
      </w:ins>
      <w:bookmarkStart w:id="111" w:name="_GoBack"/>
      <w:bookmarkEnd w:id="111"/>
      <w:r>
        <w:t>.</w:t>
      </w:r>
    </w:p>
    <w:sectPr w:rsidR="00DE6E98" w:rsidRPr="00DE6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赵 歌">
    <w15:presenceInfo w15:providerId="Windows Live" w15:userId="dc99e827507723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1F"/>
    <w:rsid w:val="001D14E6"/>
    <w:rsid w:val="0029221F"/>
    <w:rsid w:val="002F4FB6"/>
    <w:rsid w:val="004A676F"/>
    <w:rsid w:val="004F64AB"/>
    <w:rsid w:val="005B36DA"/>
    <w:rsid w:val="00625E7B"/>
    <w:rsid w:val="00676671"/>
    <w:rsid w:val="007A7217"/>
    <w:rsid w:val="008A75FA"/>
    <w:rsid w:val="009E6573"/>
    <w:rsid w:val="00C47D99"/>
    <w:rsid w:val="00C61F3D"/>
    <w:rsid w:val="00D27ADF"/>
    <w:rsid w:val="00D74F6E"/>
    <w:rsid w:val="00D85D59"/>
    <w:rsid w:val="00DE6E98"/>
    <w:rsid w:val="00E175C3"/>
    <w:rsid w:val="00E9135E"/>
    <w:rsid w:val="00EC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0306"/>
  <w15:chartTrackingRefBased/>
  <w15:docId w15:val="{FA95A101-7F2B-45A5-B0B6-C3ADEAC9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6D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6D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蕊羽</dc:creator>
  <cp:keywords/>
  <dc:description/>
  <cp:lastModifiedBy>赵 歌</cp:lastModifiedBy>
  <cp:revision>2</cp:revision>
  <dcterms:created xsi:type="dcterms:W3CDTF">2022-07-13T15:37:00Z</dcterms:created>
  <dcterms:modified xsi:type="dcterms:W3CDTF">2022-07-13T15:37:00Z</dcterms:modified>
</cp:coreProperties>
</file>